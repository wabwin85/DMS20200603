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6cae5a2-c483-4926-b226-24b00d13434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7ec4b7f-409b-4ae0-8bc9-515c2492bc46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e600f3c0-0b95-4f74-8fd7-101008768627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500e271f-fe96-4402-b525-3919784da50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17b51abe-ee8b-485c-8b67-058eb070c077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dd919dd-b927-46e6-9d40-fa5efd2e5f23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ac21f573-546d-4922-b2e2-291273567fa9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46cae5a2-c483-4926-b226-24b00d13434f" /><Relationship Type="http://schemas.openxmlformats.org/officeDocument/2006/relationships/aFChunk" Target="/word/afchunk3.docx" Id="AltChunkId-47ec4b7f-409b-4ae0-8bc9-515c2492bc46" /><Relationship Type="http://schemas.openxmlformats.org/officeDocument/2006/relationships/aFChunk" Target="/word/afchunk4.docx" Id="AltChunkId-e600f3c0-0b95-4f74-8fd7-101008768627" /><Relationship Type="http://schemas.openxmlformats.org/officeDocument/2006/relationships/aFChunk" Target="/word/afchunk5.docx" Id="AltChunkId-500e271f-fe96-4402-b525-3919784da50e" /><Relationship Type="http://schemas.openxmlformats.org/officeDocument/2006/relationships/aFChunk" Target="/word/afchunk6.docx" Id="AltChunkId-17b51abe-ee8b-485c-8b67-058eb070c077" /><Relationship Type="http://schemas.openxmlformats.org/officeDocument/2006/relationships/aFChunk" Target="/word/afchunk7.docx" Id="AltChunkId-3dd919dd-b927-46e6-9d40-fa5efd2e5f23" /><Relationship Type="http://schemas.openxmlformats.org/officeDocument/2006/relationships/aFChunk" Target="/word/afchunk8.docx" Id="AltChunkId-ac21f573-546d-4922-b2e2-291273567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