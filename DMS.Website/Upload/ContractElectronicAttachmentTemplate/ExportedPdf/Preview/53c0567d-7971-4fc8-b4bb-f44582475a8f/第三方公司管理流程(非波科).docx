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8e14ed6-27f3-4f2c-a663-5d3c264f42b2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b3bd88d-22dc-4e02-b067-e90aeea1cd6b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5335e5c-bdfc-40bf-b2f7-0935f1b7a060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5363bb58-28ad-43bc-b11c-39c94f638b89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518d675-2e2e-4bc9-bc34-4949e2aaf49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aaa3923-7374-49f5-925a-afbc66e6931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adf67e0-b4b0-4a98-9e61-f3a7bca27b0d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d8e14ed6-27f3-4f2c-a663-5d3c264f42b2" /><Relationship Type="http://schemas.openxmlformats.org/officeDocument/2006/relationships/aFChunk" Target="/word/afchunk3.docx" Id="AltChunkId-3b3bd88d-22dc-4e02-b067-e90aeea1cd6b" /><Relationship Type="http://schemas.openxmlformats.org/officeDocument/2006/relationships/aFChunk" Target="/word/afchunk4.docx" Id="AltChunkId-45335e5c-bdfc-40bf-b2f7-0935f1b7a060" /><Relationship Type="http://schemas.openxmlformats.org/officeDocument/2006/relationships/aFChunk" Target="/word/afchunk5.docx" Id="AltChunkId-5363bb58-28ad-43bc-b11c-39c94f638b89" /><Relationship Type="http://schemas.openxmlformats.org/officeDocument/2006/relationships/aFChunk" Target="/word/afchunk6.docx" Id="AltChunkId-3518d675-2e2e-4bc9-bc34-4949e2aaf49f" /><Relationship Type="http://schemas.openxmlformats.org/officeDocument/2006/relationships/aFChunk" Target="/word/afchunk7.docx" Id="AltChunkId-daaa3923-7374-49f5-925a-afbc66e69314" /><Relationship Type="http://schemas.openxmlformats.org/officeDocument/2006/relationships/aFChunk" Target="/word/afchunk8.docx" Id="AltChunkId-fadf67e0-b4b0-4a98-9e61-f3a7bca27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