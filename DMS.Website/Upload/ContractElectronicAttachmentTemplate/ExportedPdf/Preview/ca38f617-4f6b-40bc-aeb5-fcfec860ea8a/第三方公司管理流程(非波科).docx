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72295" w:rsidR="00371F9D" w:rsidP="00E72295" w:rsidRDefault="00BF4FA7" w14:paraId="29B693F8" w14:textId="1FE33293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Pr="00E72295" w:rsidR="00371F9D">
        <w:rPr>
          <w:rFonts w:eastAsiaTheme="minorEastAsia"/>
          <w:szCs w:val="24"/>
          <w:lang w:eastAsia="zh-CN"/>
        </w:rPr>
        <w:t>公司</w:t>
      </w:r>
      <w:r w:rsidRPr="00E72295" w:rsidR="00910DB3">
        <w:rPr>
          <w:rFonts w:hint="eastAsia" w:eastAsiaTheme="minorEastAsia"/>
          <w:szCs w:val="24"/>
          <w:lang w:eastAsia="zh-CN"/>
        </w:rPr>
        <w:t>管理</w:t>
      </w:r>
      <w:r w:rsidRPr="00E72295" w:rsidR="00371F9D">
        <w:rPr>
          <w:rFonts w:eastAsiaTheme="minorEastAsia"/>
          <w:szCs w:val="24"/>
          <w:lang w:eastAsia="zh-CN"/>
        </w:rPr>
        <w:t>规则</w:t>
      </w:r>
      <w:r w:rsidR="00CC17E6">
        <w:rPr>
          <w:rFonts w:hint="eastAsia" w:eastAsiaTheme="minorEastAsia"/>
          <w:szCs w:val="24"/>
          <w:lang w:eastAsia="zh-CN"/>
        </w:rPr>
        <w:t>——国产厂家</w:t>
      </w:r>
    </w:p>
    <w:p w:rsidRPr="006B5061" w:rsidR="00D616C0" w:rsidP="008E3DF4" w:rsidRDefault="00D616C0" w14:paraId="5C574C10" w14:textId="77777777">
      <w:pPr>
        <w:pStyle w:val="a3"/>
        <w:spacing w:line="320" w:lineRule="exact"/>
        <w:ind w:left="1" w:firstLine="0" w:firstLineChars="0"/>
        <w:jc w:val="center"/>
        <w:rPr>
          <w:rFonts w:ascii="Arial" w:hAnsi="Arial" w:cs="Arial"/>
          <w:b/>
          <w:szCs w:val="21"/>
        </w:rPr>
      </w:pPr>
    </w:p>
    <w:p w:rsidRPr="006B5061" w:rsidR="00550954" w:rsidP="00550954" w:rsidRDefault="00550954" w14:paraId="1C0DD9C8" w14:textId="77777777">
      <w:pPr>
        <w:pStyle w:val="a3"/>
        <w:spacing w:line="320" w:lineRule="exact"/>
        <w:ind w:firstLine="0" w:firstLineChars="0"/>
        <w:rPr>
          <w:rFonts w:ascii="Arial" w:hAnsi="Arial" w:cs="Arial"/>
          <w:b/>
          <w:szCs w:val="21"/>
        </w:rPr>
      </w:pPr>
    </w:p>
    <w:p w:rsidRPr="00E72295" w:rsidR="00AB74F6" w:rsidP="00AB74F6" w:rsidRDefault="002C551B" w14:paraId="5A688A92" w14:textId="1F356CDF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蓝威经营的</w:t>
      </w:r>
      <w:r w:rsidR="00CC17E6">
        <w:rPr>
          <w:rFonts w:hint="eastAsia" w:ascii="Times New Roman" w:hAnsi="Times New Roman" w:cs="Times New Roman"/>
          <w:sz w:val="24"/>
          <w:szCs w:val="24"/>
        </w:rPr>
        <w:t>国产厂家</w:t>
      </w:r>
      <w:r>
        <w:rPr>
          <w:rFonts w:hint="eastAsia" w:ascii="Times New Roman" w:hAnsi="Times New Roman" w:cs="Times New Roman"/>
          <w:sz w:val="24"/>
          <w:szCs w:val="24"/>
        </w:rPr>
        <w:t>产品</w:t>
      </w:r>
      <w:r w:rsidRPr="00E72295" w:rsidR="00583024">
        <w:rPr>
          <w:rFonts w:ascii="Times New Roman" w:hAnsi="Times New Roman" w:cs="Times New Roman"/>
          <w:sz w:val="24"/>
          <w:szCs w:val="24"/>
        </w:rPr>
        <w:t>基于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平台型经销商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一级经销商</w:t>
      </w:r>
      <w:r w:rsidRPr="00E72295" w:rsidR="00583024">
        <w:rPr>
          <w:rFonts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二级经销商</w:t>
      </w:r>
      <w:r w:rsidRPr="00E72295" w:rsidR="00AB74F6">
        <w:rPr>
          <w:rFonts w:ascii="Times New Roman" w:hAnsi="Times New Roman" w:cs="Times New Roman"/>
          <w:sz w:val="24"/>
          <w:szCs w:val="24"/>
        </w:rPr>
        <w:t>管理流程，</w:t>
      </w:r>
      <w:r w:rsidRPr="00E72295" w:rsidR="00583024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，并作为《经销商协议》</w:t>
      </w:r>
      <w:r w:rsidRPr="00E72295" w:rsidR="00FD426F">
        <w:rPr>
          <w:rFonts w:hint="eastAsia" w:ascii="Times New Roman" w:hAnsi="Times New Roman" w:cs="Times New Roman"/>
          <w:sz w:val="24"/>
          <w:szCs w:val="24"/>
        </w:rPr>
        <w:t>或《二级经销商合同》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的有效组成部分。</w:t>
      </w:r>
    </w:p>
    <w:p w:rsidRPr="00E72295" w:rsidR="00AB74F6" w:rsidP="00550954" w:rsidRDefault="00AB74F6" w14:paraId="7798F6BA" w14:textId="77777777">
      <w:pPr>
        <w:pStyle w:val="a3"/>
        <w:spacing w:line="32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 w:rsidRPr="00E72295" w:rsidR="00C5557A" w:rsidP="00C5557A" w:rsidRDefault="00085ABD" w14:paraId="423E28CB" w14:textId="014079E2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F09A8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Pr="00E72295" w:rsidR="00BF09A8">
        <w:rPr>
          <w:rFonts w:hint="eastAsia" w:ascii="Times New Roman" w:hAnsi="Times New Roman" w:cs="Times New Roman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Pr="00E72295" w:rsidR="00D209AB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Pr="00E72295" w:rsidR="00342FAE">
        <w:rPr>
          <w:rFonts w:ascii="Times New Roman" w:hAnsi="Times New Roman" w:cs="Times New Roman"/>
          <w:sz w:val="24"/>
          <w:szCs w:val="24"/>
        </w:rPr>
        <w:t>（以下称</w:t>
      </w:r>
      <w:r w:rsidRPr="00E72295" w:rsidR="00342FAE">
        <w:rPr>
          <w:rFonts w:ascii="Times New Roman" w:hAnsi="Times New Roman" w:cs="Times New Roman"/>
          <w:sz w:val="24"/>
          <w:szCs w:val="24"/>
        </w:rPr>
        <w:t>“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342FAE">
        <w:rPr>
          <w:rFonts w:ascii="Times New Roman" w:hAnsi="Times New Roman" w:cs="Times New Roman"/>
          <w:sz w:val="24"/>
          <w:szCs w:val="24"/>
        </w:rPr>
        <w:t>”</w:t>
      </w:r>
      <w:r w:rsidRPr="00E72295" w:rsidR="00342FAE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Pr="00E72295" w:rsidR="006D1B3E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6D1B3E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Pr="00E72295" w:rsidR="00C550B8">
        <w:rPr>
          <w:rFonts w:ascii="Times New Roman" w:hAnsi="Times New Roman" w:cs="Times New Roman"/>
          <w:sz w:val="24"/>
          <w:szCs w:val="24"/>
        </w:rPr>
        <w:t>通过</w:t>
      </w:r>
      <w:r w:rsidRPr="00E72295" w:rsidR="00C550B8">
        <w:rPr>
          <w:rFonts w:ascii="Times New Roman" w:hAnsi="Times New Roman" w:cs="Times New Roman"/>
          <w:sz w:val="24"/>
          <w:szCs w:val="24"/>
        </w:rPr>
        <w:t>DMS</w:t>
      </w:r>
      <w:r w:rsidRPr="00E72295" w:rsidR="00C550B8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="00CC17E6">
        <w:rPr>
          <w:rFonts w:hint="eastAsia" w:ascii="Times New Roman" w:hAnsi="Times New Roman" w:cs="Times New Roman"/>
          <w:sz w:val="24"/>
          <w:szCs w:val="24"/>
        </w:rPr>
        <w:t>相关厂家</w:t>
      </w:r>
      <w:r w:rsidRPr="00E72295">
        <w:rPr>
          <w:rFonts w:ascii="Times New Roman" w:hAnsi="Times New Roman" w:cs="Times New Roman"/>
          <w:sz w:val="24"/>
          <w:szCs w:val="24"/>
        </w:rPr>
        <w:t>业务有关的所有第三方的情况</w:t>
      </w:r>
      <w:bookmarkStart w:name="_GoBack" w:id="0"/>
      <w:bookmarkEnd w:id="0"/>
      <w:r w:rsidRPr="00E72295">
        <w:rPr>
          <w:rFonts w:ascii="Times New Roman" w:hAnsi="Times New Roman" w:cs="Times New Roman"/>
          <w:sz w:val="24"/>
          <w:szCs w:val="24"/>
        </w:rPr>
        <w:t>。</w:t>
      </w:r>
      <w:r w:rsidRPr="00E72295" w:rsidR="00BF09A8">
        <w:rPr>
          <w:rFonts w:ascii="Times New Roman" w:hAnsi="Times New Roman" w:cs="Times New Roman"/>
          <w:sz w:val="24"/>
          <w:szCs w:val="24"/>
        </w:rPr>
        <w:t>经销商有义务对其第三方</w:t>
      </w:r>
      <w:r w:rsidRPr="00E72295" w:rsidR="00D35221">
        <w:rPr>
          <w:rFonts w:ascii="Times New Roman" w:hAnsi="Times New Roman" w:cs="Times New Roman"/>
          <w:sz w:val="24"/>
          <w:szCs w:val="24"/>
        </w:rPr>
        <w:t>进行管理。</w:t>
      </w:r>
    </w:p>
    <w:p w:rsidRPr="00E72295" w:rsidR="00085ABD" w:rsidP="0034391E" w:rsidRDefault="00085ABD" w14:paraId="65AFCAE3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085ABD" w:rsidP="00412646" w:rsidRDefault="00085ABD" w14:paraId="240749D2" w14:textId="316F931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Pr="00E72295" w:rsidR="00BA0C37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445208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Pr="00E72295" w:rsidR="00FA0E1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Pr="00E72295" w:rsidR="0040355D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Pr="00E72295" w:rsidR="00412646">
        <w:rPr>
          <w:rFonts w:ascii="Times New Roman" w:hAnsi="Times New Roman" w:cs="Times New Roman"/>
          <w:sz w:val="24"/>
          <w:szCs w:val="24"/>
        </w:rPr>
        <w:t>在</w:t>
      </w:r>
      <w:r w:rsidRPr="00E72295" w:rsidR="00412646">
        <w:rPr>
          <w:rFonts w:ascii="Times New Roman" w:hAnsi="Times New Roman" w:cs="Times New Roman"/>
          <w:sz w:val="24"/>
          <w:szCs w:val="24"/>
        </w:rPr>
        <w:t>DMS</w:t>
      </w:r>
      <w:r w:rsidRPr="00E72295" w:rsidR="00412646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Pr="00E72295" w:rsidR="00BA7008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:rsidRPr="00E72295" w:rsidR="00085ABD" w:rsidP="00085ABD" w:rsidRDefault="00085ABD" w14:paraId="1EAE65F4" w14:textId="77777777">
      <w:pPr>
        <w:rPr>
          <w:rFonts w:hint="eastAsia" w:ascii="Times New Roman" w:hAnsi="Times New Roman" w:cs="Times New Roman"/>
          <w:sz w:val="24"/>
          <w:szCs w:val="24"/>
        </w:rPr>
      </w:pPr>
    </w:p>
    <w:p w:rsidRPr="00E72295" w:rsidR="009A7B71" w:rsidP="00980BF2" w:rsidRDefault="00C20A36" w14:paraId="2389FDA9" w14:textId="3CDABC44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若经销商未主动披露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第三方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或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E972F9">
        <w:rPr>
          <w:rFonts w:ascii="Times New Roman" w:hAnsi="Times New Roman" w:cs="Times New Roman"/>
          <w:sz w:val="24"/>
          <w:szCs w:val="24"/>
        </w:rPr>
        <w:t>/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平台指定方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发现后，</w:t>
      </w:r>
      <w:r w:rsidRPr="00E72295" w:rsidR="008B5CDD">
        <w:rPr>
          <w:rFonts w:hint="eastAsia" w:ascii="Times New Roman" w:hAnsi="Times New Roman" w:cs="Times New Roman"/>
          <w:sz w:val="24"/>
          <w:szCs w:val="24"/>
        </w:rPr>
        <w:t>将不认可经销商公司开给第三方公司的发票，并且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BA3391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经销商采取扣减返利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、取消授权、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直至解除合同等措施。</w:t>
      </w:r>
      <w:r w:rsidRPr="00E72295" w:rsidR="00C17ABE">
        <w:rPr>
          <w:rFonts w:hint="eastAsia" w:ascii="Times New Roman" w:hAnsi="Times New Roman" w:cs="Times New Roman"/>
          <w:sz w:val="24"/>
          <w:szCs w:val="24"/>
        </w:rPr>
        <w:t>并且经销商需在</w:t>
      </w:r>
      <w:r w:rsidRPr="00E72295" w:rsidR="00C17ABE">
        <w:rPr>
          <w:rFonts w:ascii="Times New Roman" w:hAnsi="Times New Roman" w:cs="Times New Roman"/>
          <w:sz w:val="24"/>
          <w:szCs w:val="24"/>
        </w:rPr>
        <w:t>DMS</w:t>
      </w:r>
      <w:r w:rsidRPr="00E72295" w:rsidR="009A7B71">
        <w:rPr>
          <w:rFonts w:hint="eastAsia" w:ascii="Times New Roman" w:hAnsi="Times New Roman" w:cs="Times New Roman"/>
          <w:sz w:val="24"/>
          <w:szCs w:val="24"/>
        </w:rPr>
        <w:t>中立即披露该第三方。</w:t>
      </w:r>
    </w:p>
    <w:p w:rsidRPr="00E72295" w:rsidR="00910DB3" w:rsidP="00910DB3" w:rsidRDefault="00910DB3" w14:paraId="7FD502D3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910DB3" w:rsidP="00910DB3" w:rsidRDefault="00910DB3" w14:paraId="29DA4EF7" w14:textId="45B1362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Pr="00E72295" w:rsidR="007460D0">
        <w:rPr>
          <w:rFonts w:hint="eastAsia" w:ascii="Times New Roman" w:hAnsi="Times New Roman" w:cs="Times New Roman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hint="eastAsia" w:ascii="Times New Roman" w:hAnsi="Times New Roman" w:cs="Times New Roman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hint="eastAsia" w:ascii="Times New Roman" w:hAnsi="Times New Roman" w:cs="Times New Roman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hint="eastAsia" w:ascii="Times New Roman" w:hAnsi="Times New Roman" w:cs="Times New Roman"/>
          <w:sz w:val="24"/>
          <w:szCs w:val="24"/>
        </w:rPr>
        <w:t>蓝威渠道经理和总经理</w:t>
      </w:r>
      <w:r w:rsidRPr="00E72295">
        <w:rPr>
          <w:rFonts w:hint="eastAsia" w:ascii="Times New Roman" w:hAnsi="Times New Roman" w:cs="Times New Roman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:rsidRPr="00E72295" w:rsidR="00340A05" w:rsidP="00A80479" w:rsidRDefault="00340A05" w14:paraId="29D1D42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BB0C39" w:rsidRDefault="00A71725" w14:paraId="71C4A2AC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第三方公司的终止：</w:t>
      </w:r>
    </w:p>
    <w:p w:rsidRPr="00E72295" w:rsidR="00A71725" w:rsidP="00A80479" w:rsidRDefault="00A71725" w14:paraId="1FA19DC4" w14:textId="33C2318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hint="eastAsia" w:ascii="Times New Roman" w:hAnsi="Times New Roman" w:cs="Times New Roman"/>
          <w:sz w:val="24"/>
          <w:szCs w:val="24"/>
          <w:highlight w:val="yellow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）商务部就其终止原因进行审核确认后，终止生效。</w:t>
      </w:r>
    </w:p>
    <w:p w:rsidRPr="00E72295" w:rsidR="00A71725" w:rsidP="00A80479" w:rsidRDefault="00A71725" w14:paraId="162E36A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A71725" w:rsidP="00A80479" w:rsidRDefault="00A71725" w14:paraId="05F38554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B81A59" w14:paraId="6A4EA721" w14:textId="6293AD2F">
      <w:pPr>
        <w:pStyle w:val="a3"/>
        <w:widowControl/>
        <w:ind w:left="360" w:firstLine="6360" w:firstLineChars="265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商务部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w:rsidRPr="00E72295" w:rsidR="00DF0B13" w:rsidP="00A80479" w:rsidRDefault="00DF0B13" w14:paraId="666E7EFE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06210E" w:rsidRDefault="00DF0B13" w14:paraId="380AC697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D4343E" w:rsidP="00A80479" w:rsidRDefault="00D4343E" w14:paraId="1071736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A5D0D" w:rsidP="00A80479" w:rsidRDefault="00D4343E" w14:paraId="6B6553D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经销商确认：</w:t>
      </w:r>
    </w:p>
    <w:p w:rsidRPr="00E72295" w:rsidR="00D4343E" w:rsidP="00A80479" w:rsidRDefault="00D4343E" w14:paraId="294E510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A5D0D" w14:paraId="3C862413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本公司确认收到并理解本管理规则。本公司承诺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，</w:t>
      </w:r>
      <w:r w:rsidRPr="00E72295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《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商</w:t>
      </w:r>
      <w:r w:rsidRPr="00E72295">
        <w:rPr>
          <w:rFonts w:hint="eastAsia" w:ascii="Times New Roman" w:hAnsi="Times New Roman" w:cs="Times New Roman"/>
          <w:sz w:val="24"/>
          <w:szCs w:val="24"/>
        </w:rPr>
        <w:t>协议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》或《二级经销商合同》</w:t>
      </w:r>
      <w:r w:rsidRPr="00E72295">
        <w:rPr>
          <w:rFonts w:hint="eastAsia" w:ascii="Times New Roman" w:hAnsi="Times New Roman" w:cs="Times New Roman"/>
          <w:sz w:val="24"/>
          <w:szCs w:val="24"/>
        </w:rPr>
        <w:t>有效期内严格遵守</w:t>
      </w:r>
      <w:r w:rsidRPr="00E72295" w:rsidR="00D82355">
        <w:rPr>
          <w:rFonts w:hint="eastAsia" w:ascii="Times New Roman" w:hAnsi="Times New Roman" w:cs="Times New Roman"/>
          <w:sz w:val="24"/>
          <w:szCs w:val="24"/>
        </w:rPr>
        <w:t>本</w:t>
      </w:r>
      <w:r w:rsidRPr="00E72295">
        <w:rPr>
          <w:rFonts w:hint="eastAsia" w:ascii="Times New Roman" w:hAnsi="Times New Roman" w:cs="Times New Roman"/>
          <w:sz w:val="24"/>
          <w:szCs w:val="24"/>
        </w:rPr>
        <w:t>《第三方公司管理规则》</w:t>
      </w:r>
      <w:r w:rsidRPr="00E72295" w:rsidR="00011D9D">
        <w:rPr>
          <w:rFonts w:hint="eastAsia" w:ascii="Times New Roman" w:hAnsi="Times New Roman" w:cs="Times New Roman"/>
          <w:sz w:val="24"/>
          <w:szCs w:val="24"/>
        </w:rPr>
        <w:t>，并承担此管理规则所要求的责任和义务。</w:t>
      </w:r>
    </w:p>
    <w:p w:rsidRPr="00E72295" w:rsidR="00DF0B13" w:rsidP="00A80479" w:rsidRDefault="00DF0B13" w14:paraId="0122B3C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2B57F96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690837B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Del="0015458A" w:rsidP="00A80479" w:rsidRDefault="00DF0B13" w14:paraId="7B4E5582" w14:textId="77777777">
      <w:pPr>
        <w:pStyle w:val="a3"/>
        <w:widowControl/>
        <w:ind w:left="360" w:firstLine="0" w:firstLineChars="0"/>
        <w:jc w:val="left"/>
        <w:rPr>
          <w:del w:author="Ma, He" w:date="2018-11-09T14:04:00Z" w:id="1"/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5458A" w14:paraId="073365A6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name="T2DealerName" w:id="2"/>
      <w:commentRangeStart w:id="3"/>
      <w:r w:rsidRPr="00E72295">
        <w:rPr>
          <w:rFonts w:ascii="Times New Roman" w:hAnsi="Times New Roman" w:cs="Times New Roman"/>
          <w:sz w:val="24"/>
          <w:szCs w:val="24"/>
        </w:rPr>
        <w:t>吉林省康泰贸易有限公司</w:t>
      </w:r>
      <w:bookmarkEnd w:id="2"/>
    </w:p>
    <w:p w:rsidRPr="00E72295" w:rsidR="0015458A" w:rsidP="00A80479" w:rsidRDefault="0015458A" w14:paraId="59CF49E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hint="eastAsia" w:ascii="Times New Roman" w:hAnsi="Times New Roman" w:cs="Times New Roman"/>
          <w:sz w:val="24"/>
          <w:szCs w:val="24"/>
        </w:rPr>
        <w:t>）</w:t>
      </w:r>
    </w:p>
    <w:p w:rsidRPr="00E72295" w:rsidR="0015458A" w:rsidP="00A80479" w:rsidRDefault="0015458A" w14:paraId="0051F58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5458A" w:rsidP="00A80479" w:rsidRDefault="0015458A" w14:paraId="6345567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</w:t>
      </w:r>
    </w:p>
    <w:p w:rsidRPr="00E72295" w:rsidR="0015458A" w:rsidP="00A80479" w:rsidRDefault="0015458A" w14:paraId="7613214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</w:t>
      </w:r>
    </w:p>
    <w:p w:rsidRPr="00B81A59" w:rsidR="00DF0B13" w:rsidP="00B81A59" w:rsidRDefault="00DF0B13" w14:paraId="6196673F" w14:textId="77777777">
      <w:pPr>
        <w:widowControl/>
        <w:jc w:val="left"/>
        <w:rPr>
          <w:rFonts w:hint="eastAsia" w:ascii="Times New Roman" w:hAnsi="Times New Roman" w:cs="Times New Roman"/>
          <w:sz w:val="24"/>
          <w:szCs w:val="24"/>
        </w:rPr>
      </w:pPr>
    </w:p>
    <w:p w:rsidRPr="00B81A59" w:rsidR="005048D5" w:rsidP="00B81A59" w:rsidRDefault="005048D5" w14:paraId="540D6067" w14:textId="1EAD8127">
      <w:pPr>
        <w:widowControl/>
        <w:jc w:val="left"/>
        <w:rPr>
          <w:rFonts w:hint="eastAsia" w:ascii="Arial" w:hAnsi="Arial" w:cs="Arial"/>
        </w:rPr>
      </w:pPr>
    </w:p>
    <w:sectPr w:rsidRPr="00B81A59" w:rsidR="005048D5" w:rsidSect="00BB0C39">
      <w:pgSz w:w="11906" w:h="16838"/>
      <w:pgMar w:top="907" w:right="851" w:bottom="709" w:left="851" w:header="851" w:footer="992" w:gutter="0"/>
      <w:cols w:space="425"/>
      <w:docGrid w:type="lines" w:linePitch="312"/>
    </w:sectPr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0935cd76-eac1-4b9f-8c1a-c747d7fccdbf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98ef7923-c67b-4027-83ff-7b33936dbc73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33ea8904-467b-41b9-8252-cf89fd59bee6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07d4251f-79b8-4eeb-87ca-21786caa4b4b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d451e1d9-15b4-4df1-8aa7-dff6efd57202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884e32ba-3c70-4b79-9fa3-bb00a2176d3c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a8ada081-a671-4c61-919a-c19b74d1f4ee"/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Ma, He" w:date="2018-11-09T14:07:00Z" w:initials="MH">
    <w:p w14:paraId="7AE76282" w14:textId="77777777" w:rsidR="00CC17E6" w:rsidRDefault="00CC17E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75B59" w14:textId="77777777" w:rsidR="009F3BE3" w:rsidRDefault="009F3BE3" w:rsidP="004F3DE5">
      <w:r>
        <w:separator/>
      </w:r>
    </w:p>
  </w:endnote>
  <w:endnote w:type="continuationSeparator" w:id="0">
    <w:p w14:paraId="338BDAAE" w14:textId="77777777" w:rsidR="009F3BE3" w:rsidRDefault="009F3BE3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C0B27" w14:textId="77777777" w:rsidR="009F3BE3" w:rsidRDefault="009F3BE3" w:rsidP="004F3DE5">
      <w:r>
        <w:separator/>
      </w:r>
    </w:p>
  </w:footnote>
  <w:footnote w:type="continuationSeparator" w:id="0">
    <w:p w14:paraId="134998FB" w14:textId="77777777" w:rsidR="009F3BE3" w:rsidRDefault="009F3BE3" w:rsidP="004F3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9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4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19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3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3"/>
  </w:num>
  <w:num w:numId="4">
    <w:abstractNumId w:val="5"/>
  </w:num>
  <w:num w:numId="5">
    <w:abstractNumId w:val="3"/>
  </w:num>
  <w:num w:numId="6">
    <w:abstractNumId w:val="10"/>
  </w:num>
  <w:num w:numId="7">
    <w:abstractNumId w:val="24"/>
  </w:num>
  <w:num w:numId="8">
    <w:abstractNumId w:val="11"/>
  </w:num>
  <w:num w:numId="9">
    <w:abstractNumId w:val="25"/>
  </w:num>
  <w:num w:numId="10">
    <w:abstractNumId w:val="8"/>
  </w:num>
  <w:num w:numId="11">
    <w:abstractNumId w:val="12"/>
  </w:num>
  <w:num w:numId="12">
    <w:abstractNumId w:val="13"/>
  </w:num>
  <w:num w:numId="13">
    <w:abstractNumId w:val="21"/>
  </w:num>
  <w:num w:numId="14">
    <w:abstractNumId w:val="16"/>
  </w:num>
  <w:num w:numId="15">
    <w:abstractNumId w:val="14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0"/>
  </w:num>
  <w:num w:numId="19">
    <w:abstractNumId w:val="18"/>
  </w:num>
  <w:num w:numId="20">
    <w:abstractNumId w:val="9"/>
  </w:num>
  <w:num w:numId="21">
    <w:abstractNumId w:val="17"/>
  </w:num>
  <w:num w:numId="22">
    <w:abstractNumId w:val="19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E78"/>
    <w:rsid w:val="001A73C1"/>
    <w:rsid w:val="001B0511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922"/>
    <w:rsid w:val="00203F88"/>
    <w:rsid w:val="00204457"/>
    <w:rsid w:val="002103ED"/>
    <w:rsid w:val="00211ECC"/>
    <w:rsid w:val="00212E1A"/>
    <w:rsid w:val="00212F95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F3F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427C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38DA"/>
    <w:rsid w:val="0044162E"/>
    <w:rsid w:val="00441673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6001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F10"/>
    <w:rsid w:val="007768F2"/>
    <w:rsid w:val="00776E6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2FCA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3BE3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1A59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7E6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6C40"/>
    <w:rsid w:val="00D41379"/>
    <w:rsid w:val="00D4343E"/>
    <w:rsid w:val="00D51529"/>
    <w:rsid w:val="00D53543"/>
    <w:rsid w:val="00D54310"/>
    <w:rsid w:val="00D549AB"/>
    <w:rsid w:val="00D578BE"/>
    <w:rsid w:val="00D616C0"/>
    <w:rsid w:val="00D618C1"/>
    <w:rsid w:val="00D62B73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11/relationships/people" Target="peop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microsoft.com/office/2016/09/relationships/commentsIds" Target="commentsIds.xml" Id="rId10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openxmlformats.org/officeDocument/2006/relationships/aFChunk" Target="/word/afchunk2.docx" Id="AltChunkId-0935cd76-eac1-4b9f-8c1a-c747d7fccdbf" /><Relationship Type="http://schemas.openxmlformats.org/officeDocument/2006/relationships/aFChunk" Target="/word/afchunk3.docx" Id="AltChunkId-98ef7923-c67b-4027-83ff-7b33936dbc73" /><Relationship Type="http://schemas.openxmlformats.org/officeDocument/2006/relationships/aFChunk" Target="/word/afchunk4.docx" Id="AltChunkId-33ea8904-467b-41b9-8252-cf89fd59bee6" /><Relationship Type="http://schemas.openxmlformats.org/officeDocument/2006/relationships/aFChunk" Target="/word/afchunk5.docx" Id="AltChunkId-07d4251f-79b8-4eeb-87ca-21786caa4b4b" /><Relationship Type="http://schemas.openxmlformats.org/officeDocument/2006/relationships/aFChunk" Target="/word/afchunk6.docx" Id="AltChunkId-d451e1d9-15b4-4df1-8aa7-dff6efd57202" /><Relationship Type="http://schemas.openxmlformats.org/officeDocument/2006/relationships/aFChunk" Target="/word/afchunk7.docx" Id="AltChunkId-884e32ba-3c70-4b79-9fa3-bb00a2176d3c" /><Relationship Type="http://schemas.openxmlformats.org/officeDocument/2006/relationships/aFChunk" Target="/word/afchunk8.docx" Id="AltChunkId-a8ada081-a671-4c61-919a-c19b74d1f4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6A027-3F1A-4960-8A98-399BD1DEE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zhao Amelie</cp:lastModifiedBy>
  <cp:revision>3</cp:revision>
  <cp:lastPrinted>2017-02-24T06:22:00Z</cp:lastPrinted>
  <dcterms:created xsi:type="dcterms:W3CDTF">2019-11-04T10:15:00Z</dcterms:created>
  <dcterms:modified xsi:type="dcterms:W3CDTF">2019-11-18T10:17:00Z</dcterms:modified>
</cp:coreProperties>
</file>