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lastRenderedPageBreak/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="00D4343E" w:rsidP="00A80479" w:rsidRDefault="00D4343E" w14:paraId="1071736A" w14:textId="2A41ED1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640BC" w:rsidP="00A80479" w:rsidRDefault="00D640BC" w14:paraId="3E30C539" w14:textId="700AF4F2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640BC" w:rsidP="00A80479" w:rsidRDefault="00D640BC" w14:paraId="6F63CE90" w14:textId="207AA24A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1E18AB" w:rsidP="00A80479" w:rsidRDefault="001E18AB" w14:paraId="1BB0ACD4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="00D640BC" w:rsidP="00A80479" w:rsidRDefault="00D640BC" w14:paraId="6E40A587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="003348E7" w:rsidP="00A80479" w:rsidRDefault="003348E7" w14:paraId="06ACD659" w14:textId="2FA7D47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3348E7" w:rsidR="003348E7" w:rsidP="00A80479" w:rsidRDefault="003348E7" w14:paraId="548EEC04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上海妙翔医疗器械销售中心</w:t>
      </w:r>
      <w:bookmarkEnd w:id="5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A80479" w:rsidRDefault="00DF0B13" w14:paraId="5B309528" w14:textId="38F48BB6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18A08CAD" w14:textId="62418E3B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07FA4EEB" w14:textId="28B24CE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5B3D61AE" w14:textId="5CD944A6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162B787D" w14:textId="1CBA014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26CF6DD7" w14:textId="7EB5864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14EE36D4" w14:textId="11BA2A6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2DFA4F0C" w14:textId="76B742B8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6F8771FF" w14:textId="3A2D25DE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71129494" w14:textId="70DAF74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473D6" w:rsidP="00A80479" w:rsidRDefault="006473D6" w14:paraId="1B4D9FBC" w14:textId="0BF5BEA6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6473D6" w:rsidP="00A80479" w:rsidRDefault="006473D6" w14:paraId="6D9FA77D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bookmarkStart w:name="_GoBack" w:id="7"/>
      <w:bookmarkEnd w:id="7"/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7CAF" w14:textId="77777777" w:rsidR="006254B9" w:rsidRDefault="006254B9" w:rsidP="004F3DE5">
      <w:r>
        <w:separator/>
      </w:r>
    </w:p>
  </w:endnote>
  <w:endnote w:type="continuationSeparator" w:id="0">
    <w:p w14:paraId="5436DF54" w14:textId="77777777" w:rsidR="006254B9" w:rsidRDefault="006254B9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62A5" w14:textId="77777777" w:rsidR="006254B9" w:rsidRDefault="006254B9" w:rsidP="004F3DE5">
      <w:r>
        <w:separator/>
      </w:r>
    </w:p>
  </w:footnote>
  <w:footnote w:type="continuationSeparator" w:id="0">
    <w:p w14:paraId="5F220354" w14:textId="77777777" w:rsidR="006254B9" w:rsidRDefault="006254B9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FC" w:rsidP="007C0B25" w:rsidRDefault="00E719FC" w14:paraId="304939F8" w14:textId="0374A80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18A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14A04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48E7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4B9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473D6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0BC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4EBA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89B6-4FFA-4044-9FE1-8965FB99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42</cp:revision>
  <cp:lastPrinted>2017-02-24T06:22:00Z</cp:lastPrinted>
  <dcterms:created xsi:type="dcterms:W3CDTF">2018-11-02T07:47:00Z</dcterms:created>
  <dcterms:modified xsi:type="dcterms:W3CDTF">2020-05-19T03:52:00Z</dcterms:modified>
</cp:coreProperties>
</file>