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上海荟黎医疗器械销售中心（有限合伙）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27b57def-9b9b-4058-b6d6-a2755168e924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ee71631-16bc-4122-8c3c-1b00ae1b6378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ad8baf7-0050-46c5-9d2d-3656de96d025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4068a20f-a952-4a4e-a6b6-4a3dafd1eee6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015a709-cbfd-4a5e-941b-7c3b462c0f74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605511af-1265-492e-9ec2-03b8c4ddaa5d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8146afb8-067c-49cd-be69-ced405e1d1b0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27b57def-9b9b-4058-b6d6-a2755168e924" /><Relationship Type="http://schemas.openxmlformats.org/officeDocument/2006/relationships/aFChunk" Target="/word/afchunk3.docx" Id="AltChunkId-7ee71631-16bc-4122-8c3c-1b00ae1b6378" /><Relationship Type="http://schemas.openxmlformats.org/officeDocument/2006/relationships/aFChunk" Target="/word/afchunk4.docx" Id="AltChunkId-fad8baf7-0050-46c5-9d2d-3656de96d025" /><Relationship Type="http://schemas.openxmlformats.org/officeDocument/2006/relationships/aFChunk" Target="/word/afchunk5.docx" Id="AltChunkId-4068a20f-a952-4a4e-a6b6-4a3dafd1eee6" /><Relationship Type="http://schemas.openxmlformats.org/officeDocument/2006/relationships/aFChunk" Target="/word/afchunk6.docx" Id="AltChunkId-7015a709-cbfd-4a5e-941b-7c3b462c0f74" /><Relationship Type="http://schemas.openxmlformats.org/officeDocument/2006/relationships/aFChunk" Target="/word/afchunk7.docx" Id="AltChunkId-605511af-1265-492e-9ec2-03b8c4ddaa5d" /><Relationship Type="http://schemas.openxmlformats.org/officeDocument/2006/relationships/aFChunk" Target="/word/afchunk8.docx" Id="AltChunkId-8146afb8-067c-49cd-be69-ced405e1d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