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0A9F" w14:textId="77777777" w:rsidR="006A680A" w:rsidRPr="00267605" w:rsidRDefault="00233FFF" w:rsidP="00AF01A2">
      <w:pPr>
        <w:jc w:val="center"/>
        <w:rPr>
          <w:sz w:val="32"/>
          <w:szCs w:val="32"/>
        </w:rPr>
      </w:pPr>
      <w:r>
        <w:rPr>
          <w:rFonts w:hint="eastAsia"/>
          <w:sz w:val="32"/>
          <w:szCs w:val="32"/>
        </w:rPr>
        <w:t>2018</w:t>
      </w:r>
      <w:r>
        <w:rPr>
          <w:rFonts w:hint="eastAsia"/>
          <w:sz w:val="32"/>
          <w:szCs w:val="32"/>
        </w:rPr>
        <w:t>年</w:t>
      </w:r>
      <w:r w:rsidR="00B87D23">
        <w:rPr>
          <w:rFonts w:hint="eastAsia"/>
          <w:sz w:val="32"/>
          <w:szCs w:val="32"/>
        </w:rPr>
        <w:t>渠道管理规则</w:t>
      </w:r>
    </w:p>
    <w:p w14:paraId="40B935D3" w14:textId="77777777" w:rsidR="00AF01A2" w:rsidRDefault="00AF01A2" w:rsidP="00AF01A2">
      <w:pPr>
        <w:rPr>
          <w:sz w:val="24"/>
          <w:szCs w:val="24"/>
        </w:rPr>
      </w:pPr>
    </w:p>
    <w:p w14:paraId="1C52C51C" w14:textId="77777777" w:rsidR="00DF013F" w:rsidRDefault="00DF013F" w:rsidP="00074500">
      <w:pPr>
        <w:spacing w:line="360" w:lineRule="auto"/>
        <w:rPr>
          <w:sz w:val="24"/>
          <w:szCs w:val="24"/>
        </w:rPr>
      </w:pPr>
    </w:p>
    <w:p w14:paraId="2E607467" w14:textId="77777777" w:rsidR="003B508D" w:rsidRDefault="00267605" w:rsidP="00074500">
      <w:pPr>
        <w:spacing w:line="360" w:lineRule="auto"/>
        <w:rPr>
          <w:sz w:val="24"/>
          <w:szCs w:val="24"/>
        </w:rPr>
      </w:pPr>
      <w:r>
        <w:rPr>
          <w:rFonts w:hint="eastAsia"/>
          <w:sz w:val="24"/>
          <w:szCs w:val="24"/>
        </w:rPr>
        <w:t>尊敬的经销商伙伴，</w:t>
      </w:r>
    </w:p>
    <w:p w14:paraId="455E53DB" w14:textId="77777777" w:rsidR="006D3339" w:rsidRDefault="006D3339" w:rsidP="00074500">
      <w:pPr>
        <w:spacing w:line="360" w:lineRule="auto"/>
        <w:rPr>
          <w:sz w:val="24"/>
          <w:szCs w:val="24"/>
        </w:rPr>
      </w:pPr>
    </w:p>
    <w:p w14:paraId="4EC3DA7D" w14:textId="77777777" w:rsidR="006D3339" w:rsidRDefault="006D3339" w:rsidP="00454A73">
      <w:pPr>
        <w:spacing w:line="360" w:lineRule="auto"/>
        <w:ind w:firstLineChars="200" w:firstLine="480"/>
        <w:rPr>
          <w:sz w:val="24"/>
          <w:szCs w:val="24"/>
        </w:rPr>
      </w:pPr>
      <w:r>
        <w:rPr>
          <w:rFonts w:hint="eastAsia"/>
          <w:sz w:val="24"/>
          <w:szCs w:val="24"/>
        </w:rPr>
        <w:t>为</w:t>
      </w:r>
      <w:r w:rsidR="00B87D23">
        <w:rPr>
          <w:rFonts w:hint="eastAsia"/>
          <w:sz w:val="24"/>
          <w:szCs w:val="24"/>
        </w:rPr>
        <w:t>进一步深化经销商的精细化管理，</w:t>
      </w:r>
      <w:r>
        <w:rPr>
          <w:rFonts w:hint="eastAsia"/>
          <w:sz w:val="24"/>
          <w:szCs w:val="24"/>
        </w:rPr>
        <w:t>提高渠道数准确性，</w:t>
      </w:r>
      <w:r w:rsidR="008E38C3">
        <w:rPr>
          <w:rFonts w:hint="eastAsia"/>
          <w:sz w:val="24"/>
          <w:szCs w:val="24"/>
        </w:rPr>
        <w:t>扩大和经销商伙伴的业务合作，</w:t>
      </w:r>
      <w:r>
        <w:rPr>
          <w:rFonts w:hint="eastAsia"/>
          <w:sz w:val="24"/>
          <w:szCs w:val="24"/>
        </w:rPr>
        <w:t>我司将</w:t>
      </w:r>
      <w:r w:rsidR="00B87D23">
        <w:rPr>
          <w:rFonts w:hint="eastAsia"/>
          <w:sz w:val="24"/>
          <w:szCs w:val="24"/>
        </w:rPr>
        <w:t>针对渠道管理规则进行以下调整，主要涉及</w:t>
      </w:r>
      <w:r w:rsidR="00E42649">
        <w:rPr>
          <w:rFonts w:hint="eastAsia"/>
          <w:sz w:val="24"/>
          <w:szCs w:val="24"/>
        </w:rPr>
        <w:t>以下</w:t>
      </w:r>
      <w:r w:rsidR="004445B7">
        <w:rPr>
          <w:rFonts w:hint="eastAsia"/>
          <w:sz w:val="24"/>
          <w:szCs w:val="24"/>
        </w:rPr>
        <w:t>8</w:t>
      </w:r>
      <w:r w:rsidR="000568BD">
        <w:rPr>
          <w:rFonts w:hint="eastAsia"/>
          <w:sz w:val="24"/>
          <w:szCs w:val="24"/>
        </w:rPr>
        <w:t>个</w:t>
      </w:r>
      <w:r w:rsidR="00E42649">
        <w:rPr>
          <w:rFonts w:hint="eastAsia"/>
          <w:sz w:val="24"/>
          <w:szCs w:val="24"/>
        </w:rPr>
        <w:t>方面</w:t>
      </w:r>
      <w:r>
        <w:rPr>
          <w:rFonts w:hint="eastAsia"/>
          <w:sz w:val="24"/>
          <w:szCs w:val="24"/>
        </w:rPr>
        <w:t>：</w:t>
      </w:r>
    </w:p>
    <w:p w14:paraId="4AA1D6C2" w14:textId="77777777" w:rsidR="006D3339" w:rsidRDefault="00B87D23" w:rsidP="00B87D23">
      <w:pPr>
        <w:pStyle w:val="a3"/>
        <w:numPr>
          <w:ilvl w:val="0"/>
          <w:numId w:val="2"/>
        </w:numPr>
        <w:spacing w:line="360" w:lineRule="auto"/>
        <w:ind w:firstLineChars="0"/>
        <w:rPr>
          <w:sz w:val="24"/>
          <w:szCs w:val="24"/>
        </w:rPr>
      </w:pPr>
      <w:r>
        <w:rPr>
          <w:rFonts w:hint="eastAsia"/>
          <w:sz w:val="24"/>
          <w:szCs w:val="24"/>
        </w:rPr>
        <w:t>经销商库存管理</w:t>
      </w:r>
      <w:r w:rsidR="00B333EE">
        <w:rPr>
          <w:rFonts w:hint="eastAsia"/>
          <w:sz w:val="24"/>
          <w:szCs w:val="24"/>
        </w:rPr>
        <w:t>规则</w:t>
      </w:r>
    </w:p>
    <w:p w14:paraId="3DB8B927" w14:textId="77777777" w:rsidR="00B87D23" w:rsidRDefault="00B87D23" w:rsidP="00B87D23">
      <w:pPr>
        <w:pStyle w:val="a3"/>
        <w:numPr>
          <w:ilvl w:val="0"/>
          <w:numId w:val="2"/>
        </w:numPr>
        <w:spacing w:line="360" w:lineRule="auto"/>
        <w:ind w:firstLineChars="0"/>
        <w:rPr>
          <w:sz w:val="24"/>
          <w:szCs w:val="24"/>
        </w:rPr>
      </w:pPr>
      <w:r>
        <w:rPr>
          <w:rFonts w:hint="eastAsia"/>
          <w:sz w:val="24"/>
          <w:szCs w:val="24"/>
        </w:rPr>
        <w:t>经销商销量上报</w:t>
      </w:r>
      <w:r w:rsidR="00B333EE">
        <w:rPr>
          <w:rFonts w:hint="eastAsia"/>
          <w:sz w:val="24"/>
          <w:szCs w:val="24"/>
        </w:rPr>
        <w:t>规则</w:t>
      </w:r>
    </w:p>
    <w:p w14:paraId="72A3DD7D" w14:textId="77777777" w:rsidR="008E38C3" w:rsidRDefault="008E38C3" w:rsidP="00B87D23">
      <w:pPr>
        <w:pStyle w:val="a3"/>
        <w:numPr>
          <w:ilvl w:val="0"/>
          <w:numId w:val="2"/>
        </w:numPr>
        <w:spacing w:line="360" w:lineRule="auto"/>
        <w:ind w:firstLineChars="0"/>
        <w:rPr>
          <w:sz w:val="24"/>
          <w:szCs w:val="24"/>
        </w:rPr>
      </w:pPr>
      <w:proofErr w:type="gramStart"/>
      <w:r>
        <w:rPr>
          <w:rFonts w:hint="eastAsia"/>
          <w:sz w:val="24"/>
          <w:szCs w:val="24"/>
        </w:rPr>
        <w:t>迪</w:t>
      </w:r>
      <w:proofErr w:type="gramEnd"/>
      <w:r>
        <w:rPr>
          <w:rFonts w:hint="eastAsia"/>
          <w:sz w:val="24"/>
          <w:szCs w:val="24"/>
        </w:rPr>
        <w:t>乐评分及渠道预警管理</w:t>
      </w:r>
    </w:p>
    <w:p w14:paraId="1374F9D3" w14:textId="77777777" w:rsidR="00252919" w:rsidRDefault="00252919" w:rsidP="00B87D23">
      <w:pPr>
        <w:pStyle w:val="a3"/>
        <w:numPr>
          <w:ilvl w:val="0"/>
          <w:numId w:val="2"/>
        </w:numPr>
        <w:spacing w:line="360" w:lineRule="auto"/>
        <w:ind w:firstLineChars="0"/>
        <w:rPr>
          <w:sz w:val="24"/>
          <w:szCs w:val="24"/>
        </w:rPr>
      </w:pPr>
      <w:r>
        <w:rPr>
          <w:rFonts w:hint="eastAsia"/>
          <w:sz w:val="24"/>
          <w:szCs w:val="24"/>
        </w:rPr>
        <w:t>一带一路项目</w:t>
      </w:r>
    </w:p>
    <w:p w14:paraId="09A0DF69" w14:textId="77777777" w:rsidR="00ED3488" w:rsidRPr="00B87D23" w:rsidRDefault="00557CE0" w:rsidP="00B87D23">
      <w:pPr>
        <w:pStyle w:val="a3"/>
        <w:numPr>
          <w:ilvl w:val="0"/>
          <w:numId w:val="2"/>
        </w:numPr>
        <w:spacing w:line="360" w:lineRule="auto"/>
        <w:ind w:firstLineChars="0"/>
        <w:rPr>
          <w:sz w:val="24"/>
          <w:szCs w:val="24"/>
        </w:rPr>
      </w:pPr>
      <w:r>
        <w:rPr>
          <w:rFonts w:hint="eastAsia"/>
          <w:sz w:val="24"/>
          <w:szCs w:val="24"/>
        </w:rPr>
        <w:t>待开发医院</w:t>
      </w:r>
      <w:r w:rsidR="00ED3488">
        <w:rPr>
          <w:rFonts w:hint="eastAsia"/>
          <w:sz w:val="24"/>
          <w:szCs w:val="24"/>
        </w:rPr>
        <w:t>授权管理</w:t>
      </w:r>
    </w:p>
    <w:p w14:paraId="7BA764C1" w14:textId="77777777" w:rsidR="00B87D23" w:rsidRDefault="00B87D23" w:rsidP="00B87D23">
      <w:pPr>
        <w:pStyle w:val="a3"/>
        <w:numPr>
          <w:ilvl w:val="0"/>
          <w:numId w:val="2"/>
        </w:numPr>
        <w:spacing w:line="360" w:lineRule="auto"/>
        <w:ind w:firstLineChars="0"/>
        <w:rPr>
          <w:sz w:val="24"/>
          <w:szCs w:val="24"/>
        </w:rPr>
      </w:pPr>
      <w:r>
        <w:rPr>
          <w:rFonts w:hint="eastAsia"/>
          <w:sz w:val="24"/>
          <w:szCs w:val="24"/>
        </w:rPr>
        <w:t>经销商</w:t>
      </w:r>
      <w:r w:rsidR="00B333EE">
        <w:rPr>
          <w:rFonts w:hint="eastAsia"/>
          <w:sz w:val="24"/>
          <w:szCs w:val="24"/>
        </w:rPr>
        <w:t>审计</w:t>
      </w:r>
      <w:r w:rsidR="00E42649">
        <w:rPr>
          <w:rFonts w:hint="eastAsia"/>
          <w:sz w:val="24"/>
          <w:szCs w:val="24"/>
        </w:rPr>
        <w:t>规则</w:t>
      </w:r>
    </w:p>
    <w:p w14:paraId="5FD1475B" w14:textId="77777777" w:rsidR="00012240" w:rsidRDefault="00012240" w:rsidP="00B87D23">
      <w:pPr>
        <w:pStyle w:val="a3"/>
        <w:numPr>
          <w:ilvl w:val="0"/>
          <w:numId w:val="2"/>
        </w:numPr>
        <w:spacing w:line="360" w:lineRule="auto"/>
        <w:ind w:firstLineChars="0"/>
        <w:rPr>
          <w:sz w:val="24"/>
          <w:szCs w:val="24"/>
        </w:rPr>
      </w:pPr>
      <w:r>
        <w:rPr>
          <w:rFonts w:hint="eastAsia"/>
          <w:sz w:val="24"/>
          <w:szCs w:val="24"/>
        </w:rPr>
        <w:t>非正规渠道销售</w:t>
      </w:r>
    </w:p>
    <w:p w14:paraId="7AAB6903" w14:textId="77777777" w:rsidR="008E38C3" w:rsidRDefault="008E38C3" w:rsidP="00B87D23">
      <w:pPr>
        <w:pStyle w:val="a3"/>
        <w:numPr>
          <w:ilvl w:val="0"/>
          <w:numId w:val="2"/>
        </w:numPr>
        <w:spacing w:line="360" w:lineRule="auto"/>
        <w:ind w:firstLineChars="0"/>
        <w:rPr>
          <w:sz w:val="24"/>
          <w:szCs w:val="24"/>
        </w:rPr>
      </w:pPr>
      <w:r>
        <w:rPr>
          <w:rFonts w:hint="eastAsia"/>
          <w:sz w:val="24"/>
          <w:szCs w:val="24"/>
        </w:rPr>
        <w:t>渠道信息查询及系统支持</w:t>
      </w:r>
    </w:p>
    <w:p w14:paraId="1CE89B11" w14:textId="77777777" w:rsidR="00252919" w:rsidRDefault="00252919" w:rsidP="000D7DC7">
      <w:pPr>
        <w:pStyle w:val="a3"/>
        <w:spacing w:line="360" w:lineRule="auto"/>
        <w:ind w:left="720" w:firstLineChars="0" w:firstLine="0"/>
        <w:rPr>
          <w:sz w:val="24"/>
          <w:szCs w:val="24"/>
        </w:rPr>
      </w:pPr>
    </w:p>
    <w:p w14:paraId="2291A223" w14:textId="77777777" w:rsidR="00B87D23" w:rsidRDefault="00E42649" w:rsidP="00074500">
      <w:pPr>
        <w:pStyle w:val="a3"/>
        <w:numPr>
          <w:ilvl w:val="0"/>
          <w:numId w:val="1"/>
        </w:numPr>
        <w:spacing w:line="360" w:lineRule="auto"/>
        <w:ind w:firstLineChars="0"/>
        <w:rPr>
          <w:sz w:val="24"/>
          <w:szCs w:val="24"/>
        </w:rPr>
      </w:pPr>
      <w:r>
        <w:rPr>
          <w:rFonts w:hint="eastAsia"/>
          <w:sz w:val="24"/>
          <w:szCs w:val="24"/>
        </w:rPr>
        <w:t>经销商库存管理规则：</w:t>
      </w:r>
    </w:p>
    <w:p w14:paraId="4805CCB7" w14:textId="77777777" w:rsidR="00AF01A2" w:rsidRPr="008E38C3" w:rsidRDefault="0031543E">
      <w:pPr>
        <w:pStyle w:val="a3"/>
        <w:numPr>
          <w:ilvl w:val="1"/>
          <w:numId w:val="1"/>
        </w:numPr>
        <w:spacing w:line="360" w:lineRule="auto"/>
        <w:ind w:firstLineChars="0"/>
        <w:rPr>
          <w:sz w:val="24"/>
          <w:szCs w:val="24"/>
        </w:rPr>
      </w:pPr>
      <w:r w:rsidRPr="008E38C3">
        <w:rPr>
          <w:rFonts w:hint="eastAsia"/>
          <w:sz w:val="24"/>
          <w:szCs w:val="24"/>
        </w:rPr>
        <w:t>针对</w:t>
      </w:r>
      <w:r w:rsidR="00DB5E72" w:rsidRPr="008E38C3">
        <w:rPr>
          <w:rFonts w:hint="eastAsia"/>
          <w:sz w:val="24"/>
          <w:szCs w:val="24"/>
        </w:rPr>
        <w:t>经销商</w:t>
      </w:r>
      <w:r w:rsidRPr="008E38C3">
        <w:rPr>
          <w:rFonts w:hint="eastAsia"/>
          <w:sz w:val="24"/>
          <w:szCs w:val="24"/>
        </w:rPr>
        <w:t>在</w:t>
      </w:r>
      <w:r w:rsidR="00F861D4" w:rsidRPr="008E38C3">
        <w:rPr>
          <w:sz w:val="24"/>
          <w:szCs w:val="24"/>
        </w:rPr>
        <w:t>DMS</w:t>
      </w:r>
      <w:r w:rsidR="00F861D4" w:rsidRPr="008E38C3">
        <w:rPr>
          <w:rFonts w:hint="eastAsia"/>
          <w:sz w:val="24"/>
          <w:szCs w:val="24"/>
        </w:rPr>
        <w:t>系统中</w:t>
      </w:r>
      <w:r w:rsidR="000064B2" w:rsidRPr="008E38C3">
        <w:rPr>
          <w:rFonts w:hint="eastAsia"/>
          <w:sz w:val="24"/>
          <w:szCs w:val="24"/>
        </w:rPr>
        <w:t>呆滞</w:t>
      </w:r>
      <w:r w:rsidR="00F861D4" w:rsidRPr="008E38C3">
        <w:rPr>
          <w:rFonts w:hint="eastAsia"/>
          <w:sz w:val="24"/>
          <w:szCs w:val="24"/>
        </w:rPr>
        <w:t>库存</w:t>
      </w:r>
      <w:r w:rsidR="000064B2" w:rsidRPr="008E38C3">
        <w:rPr>
          <w:rFonts w:hint="eastAsia"/>
          <w:sz w:val="24"/>
          <w:szCs w:val="24"/>
        </w:rPr>
        <w:t>（即</w:t>
      </w:r>
      <w:r w:rsidR="000A70B0" w:rsidRPr="008E38C3">
        <w:rPr>
          <w:rFonts w:hint="eastAsia"/>
          <w:sz w:val="24"/>
          <w:szCs w:val="24"/>
        </w:rPr>
        <w:t>单</w:t>
      </w:r>
      <w:r w:rsidR="00F861D4" w:rsidRPr="008E38C3">
        <w:rPr>
          <w:rFonts w:hint="eastAsia"/>
          <w:sz w:val="24"/>
          <w:szCs w:val="24"/>
        </w:rPr>
        <w:t>个</w:t>
      </w:r>
      <w:r w:rsidR="000A70B0" w:rsidRPr="008E38C3">
        <w:rPr>
          <w:rFonts w:hint="eastAsia"/>
          <w:sz w:val="24"/>
          <w:szCs w:val="24"/>
        </w:rPr>
        <w:t>产品</w:t>
      </w:r>
      <w:r w:rsidR="00E42649" w:rsidRPr="008E38C3">
        <w:rPr>
          <w:rFonts w:hint="eastAsia"/>
          <w:sz w:val="24"/>
          <w:szCs w:val="24"/>
        </w:rPr>
        <w:t>收货后存放</w:t>
      </w:r>
      <w:r w:rsidR="00932BD2" w:rsidRPr="008E38C3">
        <w:rPr>
          <w:rFonts w:hint="eastAsia"/>
          <w:sz w:val="24"/>
          <w:szCs w:val="24"/>
        </w:rPr>
        <w:t>时间</w:t>
      </w:r>
      <w:r w:rsidR="00CB783F" w:rsidRPr="008E38C3">
        <w:rPr>
          <w:rFonts w:hint="eastAsia"/>
          <w:sz w:val="24"/>
          <w:szCs w:val="24"/>
        </w:rPr>
        <w:t>累计</w:t>
      </w:r>
      <w:r w:rsidR="00F861D4" w:rsidRPr="008E38C3">
        <w:rPr>
          <w:rFonts w:hint="eastAsia"/>
          <w:sz w:val="24"/>
          <w:szCs w:val="24"/>
        </w:rPr>
        <w:t>超过</w:t>
      </w:r>
      <w:r w:rsidR="008E38C3" w:rsidRPr="008E38C3">
        <w:rPr>
          <w:b/>
          <w:sz w:val="24"/>
          <w:szCs w:val="24"/>
        </w:rPr>
        <w:t>150</w:t>
      </w:r>
      <w:r w:rsidR="00CB783F" w:rsidRPr="008E38C3">
        <w:rPr>
          <w:rFonts w:hint="eastAsia"/>
          <w:sz w:val="24"/>
          <w:szCs w:val="24"/>
        </w:rPr>
        <w:t>天</w:t>
      </w:r>
      <w:r w:rsidR="008E38C3">
        <w:rPr>
          <w:rFonts w:hint="eastAsia"/>
          <w:sz w:val="24"/>
          <w:szCs w:val="24"/>
        </w:rPr>
        <w:t>，依据</w:t>
      </w:r>
      <w:r w:rsidR="00741E8A">
        <w:rPr>
          <w:rFonts w:hint="eastAsia"/>
          <w:sz w:val="24"/>
          <w:szCs w:val="24"/>
        </w:rPr>
        <w:t>市场</w:t>
      </w:r>
      <w:r w:rsidR="008E38C3">
        <w:rPr>
          <w:rFonts w:hint="eastAsia"/>
          <w:sz w:val="24"/>
          <w:szCs w:val="24"/>
        </w:rPr>
        <w:t>情况</w:t>
      </w:r>
      <w:r w:rsidR="00741E8A">
        <w:rPr>
          <w:rFonts w:hint="eastAsia"/>
          <w:sz w:val="24"/>
          <w:szCs w:val="24"/>
        </w:rPr>
        <w:t>变化，具体天数可能会相应</w:t>
      </w:r>
      <w:r w:rsidR="008E38C3">
        <w:rPr>
          <w:rFonts w:hint="eastAsia"/>
          <w:sz w:val="24"/>
          <w:szCs w:val="24"/>
        </w:rPr>
        <w:t>调整</w:t>
      </w:r>
      <w:r w:rsidR="00741E8A">
        <w:rPr>
          <w:rFonts w:hint="eastAsia"/>
          <w:sz w:val="24"/>
          <w:szCs w:val="24"/>
        </w:rPr>
        <w:t>，请关注</w:t>
      </w:r>
      <w:r w:rsidR="00741E8A">
        <w:rPr>
          <w:rFonts w:hint="eastAsia"/>
          <w:sz w:val="24"/>
          <w:szCs w:val="24"/>
        </w:rPr>
        <w:t>DMS</w:t>
      </w:r>
      <w:r w:rsidR="00741E8A">
        <w:rPr>
          <w:rFonts w:hint="eastAsia"/>
          <w:sz w:val="24"/>
          <w:szCs w:val="24"/>
        </w:rPr>
        <w:t>系统相关通知</w:t>
      </w:r>
      <w:r w:rsidR="000064B2" w:rsidRPr="008E38C3">
        <w:rPr>
          <w:rFonts w:hint="eastAsia"/>
          <w:sz w:val="24"/>
          <w:szCs w:val="24"/>
        </w:rPr>
        <w:t>）</w:t>
      </w:r>
      <w:r w:rsidR="00F861D4" w:rsidRPr="008E38C3">
        <w:rPr>
          <w:rFonts w:hint="eastAsia"/>
          <w:sz w:val="24"/>
          <w:szCs w:val="24"/>
        </w:rPr>
        <w:t>，</w:t>
      </w:r>
      <w:r w:rsidR="00E42649" w:rsidRPr="008E38C3">
        <w:rPr>
          <w:sz w:val="24"/>
          <w:szCs w:val="24"/>
        </w:rPr>
        <w:t>DMS</w:t>
      </w:r>
      <w:r w:rsidR="00F861D4" w:rsidRPr="008E38C3">
        <w:rPr>
          <w:rFonts w:hint="eastAsia"/>
          <w:sz w:val="24"/>
          <w:szCs w:val="24"/>
        </w:rPr>
        <w:t>系统</w:t>
      </w:r>
      <w:r w:rsidR="00932BD2" w:rsidRPr="008E38C3">
        <w:rPr>
          <w:rFonts w:hint="eastAsia"/>
          <w:sz w:val="24"/>
          <w:szCs w:val="24"/>
        </w:rPr>
        <w:t>在每个月月初</w:t>
      </w:r>
      <w:r w:rsidR="00F861D4" w:rsidRPr="008E38C3">
        <w:rPr>
          <w:rFonts w:hint="eastAsia"/>
          <w:sz w:val="24"/>
          <w:szCs w:val="24"/>
        </w:rPr>
        <w:t>将自动冻结</w:t>
      </w:r>
      <w:r w:rsidRPr="008E38C3">
        <w:rPr>
          <w:rFonts w:hint="eastAsia"/>
          <w:sz w:val="24"/>
          <w:szCs w:val="24"/>
        </w:rPr>
        <w:t>该部分库存产品</w:t>
      </w:r>
      <w:r w:rsidR="00CE028D" w:rsidRPr="008E38C3">
        <w:rPr>
          <w:rFonts w:hint="eastAsia"/>
          <w:sz w:val="24"/>
          <w:szCs w:val="24"/>
        </w:rPr>
        <w:t>。</w:t>
      </w:r>
    </w:p>
    <w:p w14:paraId="218B6492" w14:textId="77777777" w:rsidR="00932BD2" w:rsidRPr="00932BD2" w:rsidRDefault="006D08C0" w:rsidP="00932BD2">
      <w:pPr>
        <w:pStyle w:val="a3"/>
        <w:widowControl/>
        <w:numPr>
          <w:ilvl w:val="1"/>
          <w:numId w:val="1"/>
        </w:numPr>
        <w:spacing w:line="360" w:lineRule="auto"/>
        <w:ind w:firstLineChars="0"/>
        <w:rPr>
          <w:sz w:val="24"/>
          <w:szCs w:val="24"/>
        </w:rPr>
      </w:pPr>
      <w:r w:rsidRPr="00932BD2">
        <w:rPr>
          <w:rFonts w:hint="eastAsia"/>
          <w:sz w:val="24"/>
          <w:szCs w:val="24"/>
        </w:rPr>
        <w:t>冻结后的库存，不可进行</w:t>
      </w:r>
      <w:r w:rsidR="0031543E" w:rsidRPr="00932BD2">
        <w:rPr>
          <w:rFonts w:hint="eastAsia"/>
          <w:sz w:val="24"/>
          <w:szCs w:val="24"/>
        </w:rPr>
        <w:t>移库</w:t>
      </w:r>
      <w:proofErr w:type="gramStart"/>
      <w:r w:rsidR="00932BD2" w:rsidRPr="00932BD2">
        <w:rPr>
          <w:rFonts w:hint="eastAsia"/>
          <w:sz w:val="24"/>
          <w:szCs w:val="24"/>
        </w:rPr>
        <w:t>借货</w:t>
      </w:r>
      <w:proofErr w:type="gramEnd"/>
      <w:r w:rsidR="0031543E" w:rsidRPr="00932BD2">
        <w:rPr>
          <w:rFonts w:hint="eastAsia"/>
          <w:sz w:val="24"/>
          <w:szCs w:val="24"/>
        </w:rPr>
        <w:t>操作，</w:t>
      </w:r>
      <w:r w:rsidR="00932BD2" w:rsidRPr="00932BD2">
        <w:rPr>
          <w:rFonts w:hint="eastAsia"/>
          <w:sz w:val="24"/>
          <w:szCs w:val="24"/>
        </w:rPr>
        <w:t>但可以</w:t>
      </w:r>
      <w:r w:rsidR="00932BD2">
        <w:rPr>
          <w:rFonts w:hint="eastAsia"/>
          <w:sz w:val="24"/>
          <w:szCs w:val="24"/>
        </w:rPr>
        <w:t>上报销量和投诉</w:t>
      </w:r>
      <w:r w:rsidR="00932BD2" w:rsidRPr="00932BD2">
        <w:rPr>
          <w:rFonts w:hint="eastAsia"/>
          <w:sz w:val="24"/>
          <w:szCs w:val="24"/>
        </w:rPr>
        <w:t xml:space="preserve"> </w:t>
      </w:r>
    </w:p>
    <w:p w14:paraId="7B9DF194" w14:textId="77777777" w:rsidR="00932BD2" w:rsidRPr="00932BD2" w:rsidRDefault="00932BD2" w:rsidP="000568BD">
      <w:pPr>
        <w:pStyle w:val="a3"/>
        <w:widowControl/>
        <w:numPr>
          <w:ilvl w:val="1"/>
          <w:numId w:val="1"/>
        </w:numPr>
        <w:ind w:firstLineChars="0"/>
        <w:rPr>
          <w:sz w:val="24"/>
          <w:szCs w:val="24"/>
        </w:rPr>
      </w:pPr>
      <w:r w:rsidRPr="00932BD2">
        <w:rPr>
          <w:rFonts w:hint="eastAsia"/>
          <w:sz w:val="24"/>
          <w:szCs w:val="24"/>
        </w:rPr>
        <w:t>解冻规则：</w:t>
      </w:r>
    </w:p>
    <w:p w14:paraId="7549B1F9" w14:textId="77777777" w:rsidR="00932BD2" w:rsidRPr="00932BD2" w:rsidRDefault="00932BD2" w:rsidP="000568BD">
      <w:pPr>
        <w:pStyle w:val="a3"/>
        <w:widowControl/>
        <w:numPr>
          <w:ilvl w:val="2"/>
          <w:numId w:val="1"/>
        </w:numPr>
        <w:ind w:firstLineChars="0"/>
        <w:rPr>
          <w:sz w:val="24"/>
          <w:szCs w:val="24"/>
        </w:rPr>
      </w:pPr>
      <w:r w:rsidRPr="00932BD2">
        <w:rPr>
          <w:rFonts w:hint="eastAsia"/>
          <w:sz w:val="24"/>
          <w:szCs w:val="24"/>
        </w:rPr>
        <w:t>针对冻结产品，通过扫描二维码，可以在</w:t>
      </w:r>
      <w:r w:rsidRPr="00932BD2">
        <w:rPr>
          <w:rFonts w:hint="eastAsia"/>
          <w:sz w:val="24"/>
          <w:szCs w:val="24"/>
        </w:rPr>
        <w:t>DMS</w:t>
      </w:r>
      <w:r w:rsidRPr="00932BD2">
        <w:rPr>
          <w:rFonts w:hint="eastAsia"/>
          <w:sz w:val="24"/>
          <w:szCs w:val="24"/>
        </w:rPr>
        <w:t>中把对应产品移出冻结库。</w:t>
      </w:r>
    </w:p>
    <w:p w14:paraId="273D9D5D" w14:textId="77777777" w:rsidR="00932BD2" w:rsidRPr="00932BD2" w:rsidRDefault="00932BD2" w:rsidP="000568BD">
      <w:pPr>
        <w:pStyle w:val="a3"/>
        <w:widowControl/>
        <w:numPr>
          <w:ilvl w:val="2"/>
          <w:numId w:val="1"/>
        </w:numPr>
        <w:ind w:firstLineChars="0"/>
        <w:rPr>
          <w:sz w:val="24"/>
          <w:szCs w:val="24"/>
        </w:rPr>
      </w:pPr>
      <w:r w:rsidRPr="00932BD2">
        <w:rPr>
          <w:rFonts w:hint="eastAsia"/>
          <w:sz w:val="24"/>
          <w:szCs w:val="24"/>
        </w:rPr>
        <w:t>针对不能扫描</w:t>
      </w:r>
      <w:proofErr w:type="gramStart"/>
      <w:r w:rsidRPr="00932BD2">
        <w:rPr>
          <w:rFonts w:hint="eastAsia"/>
          <w:sz w:val="24"/>
          <w:szCs w:val="24"/>
        </w:rPr>
        <w:t>二维码的</w:t>
      </w:r>
      <w:proofErr w:type="gramEnd"/>
      <w:r w:rsidRPr="00932BD2">
        <w:rPr>
          <w:rFonts w:hint="eastAsia"/>
          <w:sz w:val="24"/>
          <w:szCs w:val="24"/>
        </w:rPr>
        <w:t>情况，需要经销商邮件说明，</w:t>
      </w:r>
      <w:proofErr w:type="gramStart"/>
      <w:r w:rsidRPr="00932BD2">
        <w:rPr>
          <w:rFonts w:hint="eastAsia"/>
          <w:sz w:val="24"/>
          <w:szCs w:val="24"/>
        </w:rPr>
        <w:t>经渠道</w:t>
      </w:r>
      <w:proofErr w:type="gramEnd"/>
      <w:r w:rsidRPr="00932BD2">
        <w:rPr>
          <w:rFonts w:hint="eastAsia"/>
          <w:sz w:val="24"/>
          <w:szCs w:val="24"/>
        </w:rPr>
        <w:t>经理审批后，由</w:t>
      </w:r>
      <w:r w:rsidRPr="00932BD2">
        <w:rPr>
          <w:rFonts w:hint="eastAsia"/>
          <w:sz w:val="24"/>
          <w:szCs w:val="24"/>
        </w:rPr>
        <w:t>DMS</w:t>
      </w:r>
      <w:r w:rsidRPr="00932BD2">
        <w:rPr>
          <w:rFonts w:hint="eastAsia"/>
          <w:sz w:val="24"/>
          <w:szCs w:val="24"/>
        </w:rPr>
        <w:t>管理员解冻</w:t>
      </w:r>
    </w:p>
    <w:p w14:paraId="01CAAEAA" w14:textId="77777777" w:rsidR="00932BD2" w:rsidRPr="00932BD2" w:rsidRDefault="00932BD2" w:rsidP="000568BD">
      <w:pPr>
        <w:pStyle w:val="a3"/>
        <w:widowControl/>
        <w:numPr>
          <w:ilvl w:val="2"/>
          <w:numId w:val="1"/>
        </w:numPr>
        <w:ind w:firstLineChars="0"/>
        <w:rPr>
          <w:sz w:val="24"/>
          <w:szCs w:val="24"/>
        </w:rPr>
      </w:pPr>
      <w:r w:rsidRPr="00932BD2">
        <w:rPr>
          <w:rFonts w:hint="eastAsia"/>
          <w:sz w:val="24"/>
          <w:szCs w:val="24"/>
        </w:rPr>
        <w:t>移出冻结库的产品，也将持续追踪库存情况。移出冻结库的产品，</w:t>
      </w:r>
      <w:r>
        <w:rPr>
          <w:rFonts w:hint="eastAsia"/>
          <w:sz w:val="24"/>
          <w:szCs w:val="24"/>
        </w:rPr>
        <w:t>将</w:t>
      </w:r>
      <w:r w:rsidRPr="00932BD2">
        <w:rPr>
          <w:rFonts w:hint="eastAsia"/>
          <w:sz w:val="24"/>
          <w:szCs w:val="24"/>
        </w:rPr>
        <w:t>额外增加</w:t>
      </w:r>
      <w:r w:rsidRPr="00932BD2">
        <w:rPr>
          <w:rFonts w:hint="eastAsia"/>
          <w:sz w:val="24"/>
          <w:szCs w:val="24"/>
        </w:rPr>
        <w:t>3</w:t>
      </w:r>
      <w:r>
        <w:rPr>
          <w:rFonts w:hint="eastAsia"/>
          <w:sz w:val="24"/>
          <w:szCs w:val="24"/>
        </w:rPr>
        <w:t>个月的存放时间。解冻</w:t>
      </w:r>
      <w:r w:rsidRPr="00932BD2">
        <w:rPr>
          <w:rFonts w:hint="eastAsia"/>
          <w:sz w:val="24"/>
          <w:szCs w:val="24"/>
        </w:rPr>
        <w:t>3</w:t>
      </w:r>
      <w:r w:rsidRPr="00932BD2">
        <w:rPr>
          <w:rFonts w:hint="eastAsia"/>
          <w:sz w:val="24"/>
          <w:szCs w:val="24"/>
        </w:rPr>
        <w:t>个月后仍未销售的产品，将再次冻结。</w:t>
      </w:r>
    </w:p>
    <w:p w14:paraId="579B53DF" w14:textId="77777777" w:rsidR="005E6F1E" w:rsidRDefault="005E6F1E" w:rsidP="00074500">
      <w:pPr>
        <w:spacing w:line="360" w:lineRule="auto"/>
        <w:rPr>
          <w:sz w:val="24"/>
          <w:szCs w:val="24"/>
        </w:rPr>
      </w:pPr>
    </w:p>
    <w:p w14:paraId="7CED80FB" w14:textId="77777777" w:rsidR="00051E76" w:rsidRPr="00282A15" w:rsidRDefault="00051E76" w:rsidP="00074500">
      <w:pPr>
        <w:spacing w:line="360" w:lineRule="auto"/>
        <w:rPr>
          <w:sz w:val="24"/>
          <w:szCs w:val="24"/>
        </w:rPr>
      </w:pPr>
    </w:p>
    <w:p w14:paraId="3E7A0E67" w14:textId="77777777" w:rsidR="000064B2" w:rsidRDefault="000064B2" w:rsidP="00074500">
      <w:pPr>
        <w:pStyle w:val="a3"/>
        <w:numPr>
          <w:ilvl w:val="0"/>
          <w:numId w:val="1"/>
        </w:numPr>
        <w:spacing w:line="360" w:lineRule="auto"/>
        <w:ind w:firstLineChars="0"/>
        <w:rPr>
          <w:sz w:val="24"/>
          <w:szCs w:val="24"/>
        </w:rPr>
      </w:pPr>
      <w:r>
        <w:rPr>
          <w:rFonts w:hint="eastAsia"/>
          <w:sz w:val="24"/>
          <w:szCs w:val="24"/>
        </w:rPr>
        <w:t>经销商上报销量管理规则：</w:t>
      </w:r>
    </w:p>
    <w:p w14:paraId="6B874A93" w14:textId="77777777" w:rsidR="00AF01A2" w:rsidRPr="008E38C3" w:rsidRDefault="000064B2">
      <w:pPr>
        <w:pStyle w:val="a3"/>
        <w:numPr>
          <w:ilvl w:val="1"/>
          <w:numId w:val="1"/>
        </w:numPr>
        <w:spacing w:line="360" w:lineRule="auto"/>
        <w:ind w:firstLineChars="0"/>
        <w:rPr>
          <w:sz w:val="24"/>
          <w:szCs w:val="24"/>
        </w:rPr>
      </w:pPr>
      <w:r w:rsidRPr="008E38C3">
        <w:rPr>
          <w:rFonts w:hint="eastAsia"/>
          <w:sz w:val="24"/>
          <w:szCs w:val="24"/>
        </w:rPr>
        <w:lastRenderedPageBreak/>
        <w:t>经销商</w:t>
      </w:r>
      <w:r w:rsidR="008575D4">
        <w:rPr>
          <w:rFonts w:hint="eastAsia"/>
          <w:sz w:val="24"/>
          <w:szCs w:val="24"/>
        </w:rPr>
        <w:t>应在</w:t>
      </w:r>
      <w:r w:rsidR="008575D4">
        <w:rPr>
          <w:rFonts w:hint="eastAsia"/>
          <w:sz w:val="24"/>
          <w:szCs w:val="24"/>
        </w:rPr>
        <w:t>DMS</w:t>
      </w:r>
      <w:r w:rsidR="008575D4">
        <w:rPr>
          <w:rFonts w:hint="eastAsia"/>
          <w:sz w:val="24"/>
          <w:szCs w:val="24"/>
        </w:rPr>
        <w:t>中设置</w:t>
      </w:r>
      <w:r w:rsidR="00233FFF">
        <w:rPr>
          <w:rFonts w:hint="eastAsia"/>
          <w:sz w:val="24"/>
          <w:szCs w:val="24"/>
        </w:rPr>
        <w:t>对应的</w:t>
      </w:r>
      <w:r w:rsidR="00A82CFD">
        <w:rPr>
          <w:rFonts w:hint="eastAsia"/>
          <w:sz w:val="24"/>
          <w:szCs w:val="24"/>
        </w:rPr>
        <w:t>医院库</w:t>
      </w:r>
      <w:r w:rsidR="008575D4">
        <w:rPr>
          <w:rFonts w:hint="eastAsia"/>
          <w:sz w:val="24"/>
          <w:szCs w:val="24"/>
        </w:rPr>
        <w:t>。</w:t>
      </w:r>
      <w:r w:rsidRPr="008E38C3">
        <w:rPr>
          <w:rFonts w:hint="eastAsia"/>
          <w:sz w:val="24"/>
          <w:szCs w:val="24"/>
        </w:rPr>
        <w:t>产品实物出库时，应扫描</w:t>
      </w:r>
      <w:r w:rsidR="00051E76">
        <w:rPr>
          <w:rFonts w:hint="eastAsia"/>
          <w:sz w:val="24"/>
          <w:szCs w:val="24"/>
        </w:rPr>
        <w:t>渠道</w:t>
      </w:r>
      <w:r w:rsidR="00051E76" w:rsidRPr="00624850">
        <w:rPr>
          <w:rFonts w:hint="eastAsia"/>
          <w:sz w:val="24"/>
          <w:szCs w:val="24"/>
        </w:rPr>
        <w:t>二维码</w:t>
      </w:r>
      <w:r w:rsidRPr="008E38C3">
        <w:rPr>
          <w:rFonts w:hint="eastAsia"/>
          <w:sz w:val="24"/>
          <w:szCs w:val="24"/>
        </w:rPr>
        <w:t>，记录产品对应的</w:t>
      </w:r>
      <w:r w:rsidR="00051E76">
        <w:rPr>
          <w:rFonts w:hint="eastAsia"/>
          <w:sz w:val="24"/>
          <w:szCs w:val="24"/>
        </w:rPr>
        <w:t>渠道</w:t>
      </w:r>
      <w:proofErr w:type="gramStart"/>
      <w:r w:rsidRPr="008E38C3">
        <w:rPr>
          <w:rFonts w:hint="eastAsia"/>
          <w:sz w:val="24"/>
          <w:szCs w:val="24"/>
        </w:rPr>
        <w:t>二维码信息</w:t>
      </w:r>
      <w:proofErr w:type="gramEnd"/>
      <w:r w:rsidRPr="008E38C3">
        <w:rPr>
          <w:rFonts w:hint="eastAsia"/>
          <w:sz w:val="24"/>
          <w:szCs w:val="24"/>
        </w:rPr>
        <w:t>，并在</w:t>
      </w:r>
      <w:r w:rsidRPr="008E38C3">
        <w:rPr>
          <w:sz w:val="24"/>
          <w:szCs w:val="24"/>
        </w:rPr>
        <w:t>DMS</w:t>
      </w:r>
      <w:r w:rsidRPr="008E38C3">
        <w:rPr>
          <w:rFonts w:hint="eastAsia"/>
          <w:sz w:val="24"/>
          <w:szCs w:val="24"/>
        </w:rPr>
        <w:t>中通过移库操作，把产品从经销商</w:t>
      </w:r>
      <w:proofErr w:type="gramStart"/>
      <w:r w:rsidRPr="008E38C3">
        <w:rPr>
          <w:rFonts w:hint="eastAsia"/>
          <w:sz w:val="24"/>
          <w:szCs w:val="24"/>
        </w:rPr>
        <w:t>主仓库转移</w:t>
      </w:r>
      <w:proofErr w:type="gramEnd"/>
      <w:r w:rsidRPr="008E38C3">
        <w:rPr>
          <w:rFonts w:hint="eastAsia"/>
          <w:sz w:val="24"/>
          <w:szCs w:val="24"/>
        </w:rPr>
        <w:t>到医院库，以确保实物产品和</w:t>
      </w:r>
      <w:r w:rsidRPr="008E38C3">
        <w:rPr>
          <w:sz w:val="24"/>
          <w:szCs w:val="24"/>
        </w:rPr>
        <w:t>DMS</w:t>
      </w:r>
      <w:r w:rsidRPr="008E38C3">
        <w:rPr>
          <w:rFonts w:hint="eastAsia"/>
          <w:sz w:val="24"/>
          <w:szCs w:val="24"/>
        </w:rPr>
        <w:t>系统数据保持一致</w:t>
      </w:r>
      <w:r w:rsidR="00CE028D" w:rsidRPr="008E38C3">
        <w:rPr>
          <w:rFonts w:hint="eastAsia"/>
          <w:sz w:val="24"/>
          <w:szCs w:val="24"/>
        </w:rPr>
        <w:t>。</w:t>
      </w:r>
    </w:p>
    <w:p w14:paraId="4044DC58" w14:textId="77777777" w:rsidR="00E56534" w:rsidRDefault="00E56534" w:rsidP="000064B2">
      <w:pPr>
        <w:pStyle w:val="a3"/>
        <w:numPr>
          <w:ilvl w:val="1"/>
          <w:numId w:val="1"/>
        </w:numPr>
        <w:spacing w:line="360" w:lineRule="auto"/>
        <w:ind w:firstLineChars="0"/>
        <w:rPr>
          <w:sz w:val="24"/>
          <w:szCs w:val="24"/>
        </w:rPr>
      </w:pPr>
      <w:r>
        <w:rPr>
          <w:rFonts w:hint="eastAsia"/>
          <w:sz w:val="24"/>
          <w:szCs w:val="24"/>
        </w:rPr>
        <w:t>经销商上报医院销量时，需要从</w:t>
      </w:r>
      <w:r w:rsidR="00233FFF">
        <w:rPr>
          <w:rFonts w:hint="eastAsia"/>
          <w:sz w:val="24"/>
          <w:szCs w:val="24"/>
        </w:rPr>
        <w:t>DMS</w:t>
      </w:r>
      <w:r w:rsidR="00233FFF">
        <w:rPr>
          <w:rFonts w:hint="eastAsia"/>
          <w:sz w:val="24"/>
          <w:szCs w:val="24"/>
        </w:rPr>
        <w:t>网页选择产品或通过手机扫描渠道二维码，将</w:t>
      </w:r>
      <w:r>
        <w:rPr>
          <w:rFonts w:hint="eastAsia"/>
          <w:sz w:val="24"/>
          <w:szCs w:val="24"/>
        </w:rPr>
        <w:t>对应医院库</w:t>
      </w:r>
      <w:r w:rsidR="00A82CFD">
        <w:rPr>
          <w:rFonts w:hint="eastAsia"/>
          <w:sz w:val="24"/>
          <w:szCs w:val="24"/>
        </w:rPr>
        <w:t>的库存</w:t>
      </w:r>
      <w:r w:rsidR="00233FFF">
        <w:rPr>
          <w:rFonts w:hint="eastAsia"/>
          <w:sz w:val="24"/>
          <w:szCs w:val="24"/>
        </w:rPr>
        <w:t>产品依据</w:t>
      </w:r>
      <w:proofErr w:type="gramStart"/>
      <w:r w:rsidR="00233FFF">
        <w:rPr>
          <w:rFonts w:hint="eastAsia"/>
          <w:sz w:val="24"/>
          <w:szCs w:val="24"/>
        </w:rPr>
        <w:t>二维码</w:t>
      </w:r>
      <w:r>
        <w:rPr>
          <w:rFonts w:hint="eastAsia"/>
          <w:sz w:val="24"/>
          <w:szCs w:val="24"/>
        </w:rPr>
        <w:t>进行</w:t>
      </w:r>
      <w:proofErr w:type="gramEnd"/>
      <w:r w:rsidR="00A82CFD">
        <w:rPr>
          <w:rFonts w:hint="eastAsia"/>
          <w:sz w:val="24"/>
          <w:szCs w:val="24"/>
        </w:rPr>
        <w:t>上报</w:t>
      </w:r>
      <w:r w:rsidR="00233FFF">
        <w:rPr>
          <w:rFonts w:hint="eastAsia"/>
          <w:sz w:val="24"/>
          <w:szCs w:val="24"/>
        </w:rPr>
        <w:t>。</w:t>
      </w:r>
    </w:p>
    <w:p w14:paraId="2CC5E806" w14:textId="77777777" w:rsidR="00B81803" w:rsidRDefault="00B81803" w:rsidP="00B81803">
      <w:pPr>
        <w:pStyle w:val="a3"/>
        <w:numPr>
          <w:ilvl w:val="1"/>
          <w:numId w:val="1"/>
        </w:numPr>
        <w:spacing w:line="360" w:lineRule="auto"/>
        <w:ind w:firstLineChars="0"/>
        <w:rPr>
          <w:sz w:val="24"/>
          <w:szCs w:val="24"/>
        </w:rPr>
      </w:pPr>
      <w:r w:rsidRPr="00B81803">
        <w:rPr>
          <w:rFonts w:hint="eastAsia"/>
          <w:sz w:val="24"/>
          <w:szCs w:val="24"/>
        </w:rPr>
        <w:t>经销商上报销量后的</w:t>
      </w:r>
      <w:r w:rsidR="008E38C3">
        <w:rPr>
          <w:rFonts w:hint="eastAsia"/>
          <w:sz w:val="24"/>
          <w:szCs w:val="24"/>
        </w:rPr>
        <w:t>90</w:t>
      </w:r>
      <w:r w:rsidR="008E38C3">
        <w:rPr>
          <w:rFonts w:hint="eastAsia"/>
          <w:sz w:val="24"/>
          <w:szCs w:val="24"/>
        </w:rPr>
        <w:t>天</w:t>
      </w:r>
      <w:r>
        <w:rPr>
          <w:rFonts w:hint="eastAsia"/>
          <w:sz w:val="24"/>
          <w:szCs w:val="24"/>
        </w:rPr>
        <w:t>内，</w:t>
      </w:r>
      <w:r w:rsidRPr="00B81803">
        <w:rPr>
          <w:rFonts w:hint="eastAsia"/>
          <w:sz w:val="24"/>
          <w:szCs w:val="24"/>
        </w:rPr>
        <w:t>须上传</w:t>
      </w:r>
      <w:r>
        <w:rPr>
          <w:rFonts w:hint="eastAsia"/>
          <w:sz w:val="24"/>
          <w:szCs w:val="24"/>
        </w:rPr>
        <w:t>对应</w:t>
      </w:r>
      <w:r w:rsidR="008E38C3">
        <w:rPr>
          <w:rFonts w:hint="eastAsia"/>
          <w:sz w:val="24"/>
          <w:szCs w:val="24"/>
        </w:rPr>
        <w:t>支持文件</w:t>
      </w:r>
      <w:r w:rsidRPr="00B81803">
        <w:rPr>
          <w:rFonts w:hint="eastAsia"/>
          <w:sz w:val="24"/>
          <w:szCs w:val="24"/>
        </w:rPr>
        <w:t>，若有逾期未上</w:t>
      </w:r>
      <w:proofErr w:type="gramStart"/>
      <w:r w:rsidRPr="00B81803">
        <w:rPr>
          <w:rFonts w:hint="eastAsia"/>
          <w:sz w:val="24"/>
          <w:szCs w:val="24"/>
        </w:rPr>
        <w:t>传</w:t>
      </w:r>
      <w:r w:rsidR="008E38C3">
        <w:rPr>
          <w:rFonts w:hint="eastAsia"/>
          <w:sz w:val="24"/>
          <w:szCs w:val="24"/>
        </w:rPr>
        <w:t>符合</w:t>
      </w:r>
      <w:proofErr w:type="gramEnd"/>
      <w:r w:rsidR="008E38C3">
        <w:rPr>
          <w:rFonts w:hint="eastAsia"/>
          <w:sz w:val="24"/>
          <w:szCs w:val="24"/>
        </w:rPr>
        <w:t>要求的支持文件</w:t>
      </w:r>
      <w:r w:rsidRPr="00B81803">
        <w:rPr>
          <w:rFonts w:hint="eastAsia"/>
          <w:sz w:val="24"/>
          <w:szCs w:val="24"/>
        </w:rPr>
        <w:t>，</w:t>
      </w:r>
      <w:r>
        <w:rPr>
          <w:rFonts w:hint="eastAsia"/>
          <w:sz w:val="24"/>
          <w:szCs w:val="24"/>
        </w:rPr>
        <w:t>DMS</w:t>
      </w:r>
      <w:r w:rsidR="00FC0337">
        <w:rPr>
          <w:rFonts w:hint="eastAsia"/>
          <w:sz w:val="24"/>
          <w:szCs w:val="24"/>
        </w:rPr>
        <w:t>系统</w:t>
      </w:r>
      <w:r>
        <w:rPr>
          <w:rFonts w:hint="eastAsia"/>
          <w:sz w:val="24"/>
          <w:szCs w:val="24"/>
        </w:rPr>
        <w:t>中</w:t>
      </w:r>
      <w:r w:rsidRPr="00B81803">
        <w:rPr>
          <w:rFonts w:hint="eastAsia"/>
          <w:sz w:val="24"/>
          <w:szCs w:val="24"/>
        </w:rPr>
        <w:t>将有提示，并将暂停经销商上报销量功能，直至该销量对应的</w:t>
      </w:r>
      <w:r w:rsidR="008E38C3">
        <w:rPr>
          <w:rFonts w:hint="eastAsia"/>
          <w:sz w:val="24"/>
          <w:szCs w:val="24"/>
        </w:rPr>
        <w:t>支持文件</w:t>
      </w:r>
      <w:r w:rsidRPr="00B81803">
        <w:rPr>
          <w:rFonts w:hint="eastAsia"/>
          <w:sz w:val="24"/>
          <w:szCs w:val="24"/>
        </w:rPr>
        <w:t>上</w:t>
      </w:r>
      <w:proofErr w:type="gramStart"/>
      <w:r w:rsidRPr="00B81803">
        <w:rPr>
          <w:rFonts w:hint="eastAsia"/>
          <w:sz w:val="24"/>
          <w:szCs w:val="24"/>
        </w:rPr>
        <w:t>传</w:t>
      </w:r>
      <w:r w:rsidR="008E38C3">
        <w:rPr>
          <w:rFonts w:hint="eastAsia"/>
          <w:sz w:val="24"/>
          <w:szCs w:val="24"/>
        </w:rPr>
        <w:t>或者</w:t>
      </w:r>
      <w:proofErr w:type="gramEnd"/>
      <w:r w:rsidR="008E38C3">
        <w:rPr>
          <w:rFonts w:hint="eastAsia"/>
          <w:sz w:val="24"/>
          <w:szCs w:val="24"/>
        </w:rPr>
        <w:t>对该销量进行冲红</w:t>
      </w:r>
      <w:r w:rsidRPr="00B81803">
        <w:rPr>
          <w:rFonts w:hint="eastAsia"/>
          <w:sz w:val="24"/>
          <w:szCs w:val="24"/>
        </w:rPr>
        <w:t>；</w:t>
      </w:r>
      <w:r w:rsidR="00FC0337">
        <w:rPr>
          <w:rFonts w:hint="eastAsia"/>
          <w:sz w:val="24"/>
          <w:szCs w:val="24"/>
        </w:rPr>
        <w:t>通过</w:t>
      </w:r>
      <w:r w:rsidR="008E38C3">
        <w:rPr>
          <w:rFonts w:hint="eastAsia"/>
          <w:sz w:val="24"/>
          <w:szCs w:val="24"/>
        </w:rPr>
        <w:t>手机上传</w:t>
      </w:r>
      <w:r w:rsidR="00FC0337">
        <w:rPr>
          <w:rFonts w:hint="eastAsia"/>
          <w:sz w:val="24"/>
          <w:szCs w:val="24"/>
        </w:rPr>
        <w:t>“渠道二维码”照片上报的销量，</w:t>
      </w:r>
      <w:r w:rsidR="008E38C3">
        <w:rPr>
          <w:rFonts w:hint="eastAsia"/>
          <w:sz w:val="24"/>
          <w:szCs w:val="24"/>
        </w:rPr>
        <w:t>在审核通过后，</w:t>
      </w:r>
      <w:r w:rsidR="00FC0337">
        <w:rPr>
          <w:rFonts w:hint="eastAsia"/>
          <w:sz w:val="24"/>
          <w:szCs w:val="24"/>
        </w:rPr>
        <w:t>可以</w:t>
      </w:r>
      <w:r w:rsidR="008E38C3">
        <w:rPr>
          <w:rFonts w:hint="eastAsia"/>
          <w:sz w:val="24"/>
          <w:szCs w:val="24"/>
        </w:rPr>
        <w:t>不必再</w:t>
      </w:r>
      <w:r w:rsidR="00FC0337">
        <w:rPr>
          <w:rFonts w:hint="eastAsia"/>
          <w:sz w:val="24"/>
          <w:szCs w:val="24"/>
        </w:rPr>
        <w:t>提供</w:t>
      </w:r>
      <w:r w:rsidR="008E38C3">
        <w:rPr>
          <w:rFonts w:hint="eastAsia"/>
          <w:sz w:val="24"/>
          <w:szCs w:val="24"/>
        </w:rPr>
        <w:t>其他支持文件</w:t>
      </w:r>
      <w:r w:rsidR="00FC0337">
        <w:rPr>
          <w:rFonts w:hint="eastAsia"/>
          <w:sz w:val="24"/>
          <w:szCs w:val="24"/>
        </w:rPr>
        <w:t>。</w:t>
      </w:r>
    </w:p>
    <w:p w14:paraId="3F62EFAB" w14:textId="77777777" w:rsidR="00B81803" w:rsidRPr="00B81803" w:rsidRDefault="00B81803" w:rsidP="00B81803">
      <w:pPr>
        <w:spacing w:line="360" w:lineRule="auto"/>
        <w:rPr>
          <w:sz w:val="24"/>
          <w:szCs w:val="24"/>
        </w:rPr>
      </w:pPr>
    </w:p>
    <w:p w14:paraId="51914385" w14:textId="77777777" w:rsidR="008E38C3" w:rsidRPr="008E38C3" w:rsidRDefault="00C301E6" w:rsidP="008E38C3">
      <w:pPr>
        <w:pStyle w:val="a3"/>
        <w:numPr>
          <w:ilvl w:val="0"/>
          <w:numId w:val="1"/>
        </w:numPr>
        <w:ind w:firstLineChars="0"/>
        <w:rPr>
          <w:sz w:val="24"/>
          <w:szCs w:val="24"/>
        </w:rPr>
      </w:pPr>
      <w:r>
        <w:rPr>
          <w:rFonts w:hint="eastAsia"/>
          <w:sz w:val="24"/>
          <w:szCs w:val="24"/>
        </w:rPr>
        <w:t>“迪乐评分”</w:t>
      </w:r>
      <w:r w:rsidR="008E38C3" w:rsidRPr="008E38C3">
        <w:rPr>
          <w:rFonts w:hint="eastAsia"/>
          <w:sz w:val="24"/>
          <w:szCs w:val="24"/>
        </w:rPr>
        <w:t>及渠道预警管理</w:t>
      </w:r>
    </w:p>
    <w:p w14:paraId="4CD81B55" w14:textId="77777777" w:rsidR="008E38C3" w:rsidRDefault="0069194D" w:rsidP="000D7DC7">
      <w:pPr>
        <w:pStyle w:val="a3"/>
        <w:numPr>
          <w:ilvl w:val="1"/>
          <w:numId w:val="1"/>
        </w:numPr>
        <w:spacing w:line="360" w:lineRule="auto"/>
        <w:ind w:firstLineChars="0"/>
        <w:rPr>
          <w:sz w:val="24"/>
          <w:szCs w:val="24"/>
        </w:rPr>
      </w:pPr>
      <w:r>
        <w:rPr>
          <w:rFonts w:hint="eastAsia"/>
          <w:sz w:val="24"/>
          <w:szCs w:val="24"/>
        </w:rPr>
        <w:t>每季度</w:t>
      </w:r>
      <w:r w:rsidR="00303083">
        <w:rPr>
          <w:rFonts w:hint="eastAsia"/>
          <w:sz w:val="24"/>
          <w:szCs w:val="24"/>
        </w:rPr>
        <w:t>依据经销商业绩表现和</w:t>
      </w:r>
      <w:r w:rsidR="00C301E6">
        <w:rPr>
          <w:rFonts w:hint="eastAsia"/>
          <w:sz w:val="24"/>
          <w:szCs w:val="24"/>
        </w:rPr>
        <w:t>渠道库存管理情况，通过采购达成，医院销售达成，医院增长及覆盖，进销存管理和</w:t>
      </w:r>
      <w:r w:rsidR="00C301E6">
        <w:rPr>
          <w:rFonts w:hint="eastAsia"/>
          <w:sz w:val="24"/>
          <w:szCs w:val="24"/>
        </w:rPr>
        <w:t>BU</w:t>
      </w:r>
      <w:r w:rsidR="00C301E6">
        <w:rPr>
          <w:rFonts w:hint="eastAsia"/>
          <w:sz w:val="24"/>
          <w:szCs w:val="24"/>
        </w:rPr>
        <w:t>定制指标</w:t>
      </w:r>
      <w:r w:rsidR="00322BEA">
        <w:rPr>
          <w:rFonts w:hint="eastAsia"/>
          <w:sz w:val="24"/>
          <w:szCs w:val="24"/>
        </w:rPr>
        <w:t>等</w:t>
      </w:r>
      <w:r w:rsidR="00322BEA">
        <w:rPr>
          <w:rFonts w:hint="eastAsia"/>
          <w:sz w:val="24"/>
          <w:szCs w:val="24"/>
        </w:rPr>
        <w:t>5</w:t>
      </w:r>
      <w:r w:rsidR="00322BEA">
        <w:rPr>
          <w:rFonts w:hint="eastAsia"/>
          <w:sz w:val="24"/>
          <w:szCs w:val="24"/>
        </w:rPr>
        <w:t>个</w:t>
      </w:r>
      <w:proofErr w:type="gramStart"/>
      <w:r w:rsidR="00322BEA">
        <w:rPr>
          <w:rFonts w:hint="eastAsia"/>
          <w:sz w:val="24"/>
          <w:szCs w:val="24"/>
        </w:rPr>
        <w:t>维度给经销商</w:t>
      </w:r>
      <w:proofErr w:type="gramEnd"/>
      <w:r w:rsidR="00322BEA">
        <w:rPr>
          <w:rFonts w:hint="eastAsia"/>
          <w:sz w:val="24"/>
          <w:szCs w:val="24"/>
        </w:rPr>
        <w:t>评分</w:t>
      </w:r>
      <w:r w:rsidR="00C301E6">
        <w:rPr>
          <w:rFonts w:hint="eastAsia"/>
          <w:sz w:val="24"/>
          <w:szCs w:val="24"/>
        </w:rPr>
        <w:t>。每个维度</w:t>
      </w:r>
      <w:r w:rsidR="00C301E6">
        <w:rPr>
          <w:rFonts w:hint="eastAsia"/>
          <w:sz w:val="24"/>
          <w:szCs w:val="24"/>
        </w:rPr>
        <w:t>20</w:t>
      </w:r>
      <w:r w:rsidR="00C301E6">
        <w:rPr>
          <w:rFonts w:hint="eastAsia"/>
          <w:sz w:val="24"/>
          <w:szCs w:val="24"/>
        </w:rPr>
        <w:t>分，</w:t>
      </w:r>
      <w:r w:rsidR="00C301E6">
        <w:rPr>
          <w:rFonts w:hint="eastAsia"/>
          <w:sz w:val="24"/>
          <w:szCs w:val="24"/>
        </w:rPr>
        <w:t>5</w:t>
      </w:r>
      <w:r w:rsidR="00C301E6">
        <w:rPr>
          <w:rFonts w:hint="eastAsia"/>
          <w:sz w:val="24"/>
          <w:szCs w:val="24"/>
        </w:rPr>
        <w:t>个维度合计满分</w:t>
      </w:r>
      <w:r w:rsidR="00C301E6">
        <w:rPr>
          <w:rFonts w:hint="eastAsia"/>
          <w:sz w:val="24"/>
          <w:szCs w:val="24"/>
        </w:rPr>
        <w:t>100</w:t>
      </w:r>
      <w:r w:rsidR="00C301E6">
        <w:rPr>
          <w:rFonts w:hint="eastAsia"/>
          <w:sz w:val="24"/>
          <w:szCs w:val="24"/>
        </w:rPr>
        <w:t>分。</w:t>
      </w:r>
    </w:p>
    <w:p w14:paraId="199D79CD" w14:textId="77777777" w:rsidR="00C301E6" w:rsidRDefault="00C301E6" w:rsidP="000D7DC7">
      <w:pPr>
        <w:pStyle w:val="a3"/>
        <w:numPr>
          <w:ilvl w:val="1"/>
          <w:numId w:val="1"/>
        </w:numPr>
        <w:spacing w:line="360" w:lineRule="auto"/>
        <w:ind w:firstLineChars="0"/>
        <w:rPr>
          <w:sz w:val="24"/>
          <w:szCs w:val="24"/>
        </w:rPr>
      </w:pPr>
      <w:r>
        <w:rPr>
          <w:rFonts w:hint="eastAsia"/>
          <w:sz w:val="24"/>
          <w:szCs w:val="24"/>
        </w:rPr>
        <w:t>除了以上</w:t>
      </w:r>
      <w:r>
        <w:rPr>
          <w:rFonts w:hint="eastAsia"/>
          <w:sz w:val="24"/>
          <w:szCs w:val="24"/>
        </w:rPr>
        <w:t>5</w:t>
      </w:r>
      <w:r>
        <w:rPr>
          <w:rFonts w:hint="eastAsia"/>
          <w:sz w:val="24"/>
          <w:szCs w:val="24"/>
        </w:rPr>
        <w:t>个维度之外，若在渠道</w:t>
      </w:r>
      <w:r>
        <w:rPr>
          <w:rFonts w:hint="eastAsia"/>
          <w:sz w:val="24"/>
          <w:szCs w:val="24"/>
        </w:rPr>
        <w:t>/</w:t>
      </w:r>
      <w:r>
        <w:rPr>
          <w:rFonts w:hint="eastAsia"/>
          <w:sz w:val="24"/>
          <w:szCs w:val="24"/>
        </w:rPr>
        <w:t>合</w:t>
      </w:r>
      <w:proofErr w:type="gramStart"/>
      <w:r>
        <w:rPr>
          <w:rFonts w:hint="eastAsia"/>
          <w:sz w:val="24"/>
          <w:szCs w:val="24"/>
        </w:rPr>
        <w:t>规</w:t>
      </w:r>
      <w:proofErr w:type="gramEnd"/>
      <w:r>
        <w:rPr>
          <w:rFonts w:hint="eastAsia"/>
          <w:sz w:val="24"/>
          <w:szCs w:val="24"/>
        </w:rPr>
        <w:t>/</w:t>
      </w:r>
      <w:r>
        <w:rPr>
          <w:rFonts w:hint="eastAsia"/>
          <w:sz w:val="24"/>
          <w:szCs w:val="24"/>
        </w:rPr>
        <w:t>质量审计中，发现经销商存在严重不符合公司渠道管理要求规则的情况，将对经销商“迪乐评分”的总分进行相应扣减，最高扣减分数</w:t>
      </w:r>
      <w:r w:rsidR="00AF27DB">
        <w:rPr>
          <w:rFonts w:hint="eastAsia"/>
          <w:sz w:val="24"/>
          <w:szCs w:val="24"/>
        </w:rPr>
        <w:t>为</w:t>
      </w:r>
      <w:r>
        <w:rPr>
          <w:rFonts w:hint="eastAsia"/>
          <w:sz w:val="24"/>
          <w:szCs w:val="24"/>
        </w:rPr>
        <w:t>20</w:t>
      </w:r>
      <w:r>
        <w:rPr>
          <w:rFonts w:hint="eastAsia"/>
          <w:sz w:val="24"/>
          <w:szCs w:val="24"/>
        </w:rPr>
        <w:t>分。</w:t>
      </w:r>
    </w:p>
    <w:p w14:paraId="495672DB" w14:textId="77777777" w:rsidR="00C301E6" w:rsidRDefault="00C301E6" w:rsidP="000D7DC7">
      <w:pPr>
        <w:pStyle w:val="a3"/>
        <w:numPr>
          <w:ilvl w:val="1"/>
          <w:numId w:val="1"/>
        </w:numPr>
        <w:spacing w:line="360" w:lineRule="auto"/>
        <w:ind w:firstLineChars="0"/>
        <w:rPr>
          <w:sz w:val="24"/>
          <w:szCs w:val="24"/>
        </w:rPr>
      </w:pPr>
      <w:r>
        <w:rPr>
          <w:rFonts w:hint="eastAsia"/>
          <w:sz w:val="24"/>
          <w:szCs w:val="24"/>
        </w:rPr>
        <w:t>每季度“迪乐评分”发布后，</w:t>
      </w:r>
      <w:r w:rsidR="00322BEA">
        <w:rPr>
          <w:rFonts w:hint="eastAsia"/>
          <w:sz w:val="24"/>
          <w:szCs w:val="24"/>
        </w:rPr>
        <w:t>将针对</w:t>
      </w:r>
      <w:r w:rsidR="00AF27DB">
        <w:rPr>
          <w:rFonts w:hint="eastAsia"/>
          <w:sz w:val="24"/>
          <w:szCs w:val="24"/>
        </w:rPr>
        <w:t>4</w:t>
      </w:r>
      <w:r w:rsidR="00AF27DB">
        <w:rPr>
          <w:rFonts w:hint="eastAsia"/>
          <w:sz w:val="24"/>
          <w:szCs w:val="24"/>
        </w:rPr>
        <w:t>项预警</w:t>
      </w:r>
      <w:r w:rsidR="00322BEA">
        <w:rPr>
          <w:rFonts w:hint="eastAsia"/>
          <w:sz w:val="24"/>
          <w:szCs w:val="24"/>
        </w:rPr>
        <w:t>项目</w:t>
      </w:r>
      <w:r w:rsidR="00AF27DB">
        <w:rPr>
          <w:rFonts w:hint="eastAsia"/>
          <w:sz w:val="24"/>
          <w:szCs w:val="24"/>
        </w:rPr>
        <w:t>进行追踪，包括“迪乐评分”总分，季度采购完成率，医院覆盖率，医院完成率等。</w:t>
      </w:r>
      <w:r w:rsidR="00C54C97">
        <w:rPr>
          <w:rFonts w:hint="eastAsia"/>
          <w:sz w:val="24"/>
          <w:szCs w:val="24"/>
        </w:rPr>
        <w:t>针对相关项目</w:t>
      </w:r>
      <w:r w:rsidR="00AF27DB">
        <w:rPr>
          <w:rFonts w:hint="eastAsia"/>
          <w:sz w:val="24"/>
          <w:szCs w:val="24"/>
        </w:rPr>
        <w:t>低于</w:t>
      </w:r>
      <w:r w:rsidR="00C54C97">
        <w:rPr>
          <w:rFonts w:hint="eastAsia"/>
          <w:sz w:val="24"/>
          <w:szCs w:val="24"/>
        </w:rPr>
        <w:t>预警线的经销商，将依据情况，酌情采取发送业绩沟通函，调整授权，绩效改进，直至终止合同的处理措施。</w:t>
      </w:r>
    </w:p>
    <w:p w14:paraId="14811D0B" w14:textId="77777777" w:rsidR="00A82CFD" w:rsidRDefault="00A82CFD" w:rsidP="000D7DC7">
      <w:pPr>
        <w:pStyle w:val="a3"/>
        <w:numPr>
          <w:ilvl w:val="1"/>
          <w:numId w:val="1"/>
        </w:numPr>
        <w:spacing w:line="360" w:lineRule="auto"/>
        <w:ind w:firstLineChars="0"/>
        <w:rPr>
          <w:sz w:val="24"/>
          <w:szCs w:val="24"/>
        </w:rPr>
      </w:pPr>
      <w:r>
        <w:rPr>
          <w:rFonts w:hint="eastAsia"/>
          <w:sz w:val="24"/>
          <w:szCs w:val="24"/>
        </w:rPr>
        <w:t>季度</w:t>
      </w:r>
      <w:proofErr w:type="gramStart"/>
      <w:r>
        <w:rPr>
          <w:rFonts w:hint="eastAsia"/>
          <w:sz w:val="24"/>
          <w:szCs w:val="24"/>
        </w:rPr>
        <w:t>迪</w:t>
      </w:r>
      <w:proofErr w:type="gramEnd"/>
      <w:r>
        <w:rPr>
          <w:rFonts w:hint="eastAsia"/>
          <w:sz w:val="24"/>
          <w:szCs w:val="24"/>
        </w:rPr>
        <w:t>乐评分与经销商返利挂钩，详见各产品</w:t>
      </w:r>
      <w:proofErr w:type="gramStart"/>
      <w:r>
        <w:rPr>
          <w:rFonts w:hint="eastAsia"/>
          <w:sz w:val="24"/>
          <w:szCs w:val="24"/>
        </w:rPr>
        <w:t>线商业</w:t>
      </w:r>
      <w:proofErr w:type="gramEnd"/>
      <w:r>
        <w:rPr>
          <w:rFonts w:hint="eastAsia"/>
          <w:sz w:val="24"/>
          <w:szCs w:val="24"/>
        </w:rPr>
        <w:t>政策。</w:t>
      </w:r>
    </w:p>
    <w:p w14:paraId="3843EE89" w14:textId="77777777" w:rsidR="00051E76" w:rsidRDefault="00051E76" w:rsidP="000D7DC7">
      <w:pPr>
        <w:pStyle w:val="a3"/>
        <w:spacing w:line="360" w:lineRule="auto"/>
        <w:ind w:left="840" w:firstLineChars="0" w:firstLine="0"/>
        <w:rPr>
          <w:sz w:val="24"/>
          <w:szCs w:val="24"/>
        </w:rPr>
      </w:pPr>
    </w:p>
    <w:p w14:paraId="2122D8CF" w14:textId="77777777" w:rsidR="00252919" w:rsidRDefault="00252919" w:rsidP="00074500">
      <w:pPr>
        <w:pStyle w:val="a3"/>
        <w:numPr>
          <w:ilvl w:val="0"/>
          <w:numId w:val="1"/>
        </w:numPr>
        <w:spacing w:line="360" w:lineRule="auto"/>
        <w:ind w:firstLineChars="0"/>
        <w:rPr>
          <w:sz w:val="24"/>
          <w:szCs w:val="24"/>
        </w:rPr>
      </w:pPr>
      <w:r>
        <w:rPr>
          <w:rFonts w:hint="eastAsia"/>
          <w:sz w:val="24"/>
          <w:szCs w:val="24"/>
        </w:rPr>
        <w:t>一带一路培训项目</w:t>
      </w:r>
    </w:p>
    <w:p w14:paraId="50E44B46" w14:textId="77777777" w:rsidR="004445B7" w:rsidRPr="004445B7" w:rsidRDefault="004445B7" w:rsidP="004445B7">
      <w:pPr>
        <w:pStyle w:val="a3"/>
        <w:spacing w:line="276" w:lineRule="auto"/>
        <w:ind w:left="360" w:firstLineChars="0" w:firstLine="0"/>
        <w:rPr>
          <w:sz w:val="24"/>
          <w:szCs w:val="24"/>
        </w:rPr>
      </w:pPr>
      <w:r w:rsidRPr="004445B7">
        <w:rPr>
          <w:sz w:val="24"/>
          <w:szCs w:val="24"/>
        </w:rPr>
        <w:t>BSC</w:t>
      </w:r>
      <w:r w:rsidRPr="004445B7">
        <w:rPr>
          <w:rFonts w:hint="eastAsia"/>
          <w:sz w:val="24"/>
          <w:szCs w:val="24"/>
        </w:rPr>
        <w:t>为经销商合作伙伴提供规范、完善的人才培养体系。原则上，与</w:t>
      </w:r>
      <w:r w:rsidRPr="004445B7">
        <w:rPr>
          <w:sz w:val="24"/>
          <w:szCs w:val="24"/>
        </w:rPr>
        <w:t>BSC</w:t>
      </w:r>
      <w:r w:rsidRPr="004445B7">
        <w:rPr>
          <w:rFonts w:hint="eastAsia"/>
          <w:sz w:val="24"/>
          <w:szCs w:val="24"/>
        </w:rPr>
        <w:t>有良好合作基础和未来发展意愿的经销商需要通过“一带一路”培训项目培养更专注、专业的销售人员。新加入经销商也应该在合作后次季度启动对销售人员的培养以达到合格。是否可以参加培训最终由</w:t>
      </w:r>
      <w:r w:rsidRPr="004445B7">
        <w:rPr>
          <w:sz w:val="24"/>
          <w:szCs w:val="24"/>
        </w:rPr>
        <w:t>BSC</w:t>
      </w:r>
      <w:r w:rsidRPr="004445B7">
        <w:rPr>
          <w:rFonts w:hint="eastAsia"/>
          <w:sz w:val="24"/>
          <w:szCs w:val="24"/>
        </w:rPr>
        <w:t>确认。</w:t>
      </w:r>
    </w:p>
    <w:p w14:paraId="6128A09B" w14:textId="77777777" w:rsidR="004445B7" w:rsidRDefault="004445B7" w:rsidP="004445B7">
      <w:pPr>
        <w:pStyle w:val="a3"/>
        <w:spacing w:line="360" w:lineRule="auto"/>
        <w:ind w:left="360" w:firstLineChars="0" w:firstLine="0"/>
        <w:rPr>
          <w:sz w:val="24"/>
          <w:szCs w:val="24"/>
        </w:rPr>
      </w:pPr>
    </w:p>
    <w:p w14:paraId="6EA654E4" w14:textId="77777777" w:rsidR="00CC292B" w:rsidRDefault="00557CE0" w:rsidP="00074500">
      <w:pPr>
        <w:pStyle w:val="a3"/>
        <w:numPr>
          <w:ilvl w:val="0"/>
          <w:numId w:val="1"/>
        </w:numPr>
        <w:spacing w:line="360" w:lineRule="auto"/>
        <w:ind w:firstLineChars="0"/>
        <w:rPr>
          <w:sz w:val="24"/>
          <w:szCs w:val="24"/>
        </w:rPr>
      </w:pPr>
      <w:r>
        <w:rPr>
          <w:rFonts w:hint="eastAsia"/>
          <w:sz w:val="24"/>
          <w:szCs w:val="24"/>
        </w:rPr>
        <w:lastRenderedPageBreak/>
        <w:t>待开发医院</w:t>
      </w:r>
      <w:r w:rsidR="00CC292B">
        <w:rPr>
          <w:rFonts w:hint="eastAsia"/>
          <w:sz w:val="24"/>
          <w:szCs w:val="24"/>
        </w:rPr>
        <w:t>授权管理规则：</w:t>
      </w:r>
    </w:p>
    <w:p w14:paraId="7E138EF5" w14:textId="77777777" w:rsidR="00CC292B" w:rsidRDefault="004F446D" w:rsidP="00CC292B">
      <w:pPr>
        <w:pStyle w:val="a3"/>
        <w:numPr>
          <w:ilvl w:val="1"/>
          <w:numId w:val="1"/>
        </w:numPr>
        <w:spacing w:line="360" w:lineRule="auto"/>
        <w:ind w:firstLineChars="0"/>
        <w:rPr>
          <w:sz w:val="24"/>
          <w:szCs w:val="24"/>
        </w:rPr>
      </w:pPr>
      <w:r>
        <w:rPr>
          <w:rFonts w:hint="eastAsia"/>
          <w:sz w:val="24"/>
          <w:szCs w:val="24"/>
        </w:rPr>
        <w:t>针对待开发医院（上一年尚未入院或者没有销量的医院），原则上给经销商出具临时授权，不作为合同正式授权发放</w:t>
      </w:r>
    </w:p>
    <w:p w14:paraId="4F604F01" w14:textId="77777777" w:rsidR="00557CE0" w:rsidRDefault="00557CE0" w:rsidP="00557CE0">
      <w:pPr>
        <w:pStyle w:val="a3"/>
        <w:numPr>
          <w:ilvl w:val="1"/>
          <w:numId w:val="1"/>
        </w:numPr>
        <w:spacing w:line="360" w:lineRule="auto"/>
        <w:ind w:firstLineChars="0"/>
        <w:rPr>
          <w:sz w:val="24"/>
          <w:szCs w:val="24"/>
        </w:rPr>
      </w:pPr>
      <w:r>
        <w:rPr>
          <w:rFonts w:hint="eastAsia"/>
          <w:sz w:val="24"/>
          <w:szCs w:val="24"/>
        </w:rPr>
        <w:t>如作为合同正式授权发放，将追踪入院及销售进度。超过三个月（当月不计入）没有入院或者没有销量的医院，将取消对应授权，经销商采购指标保持不变。</w:t>
      </w:r>
    </w:p>
    <w:p w14:paraId="3CC3B8E6" w14:textId="77777777" w:rsidR="000568BD" w:rsidRPr="009277FD" w:rsidRDefault="000568BD" w:rsidP="000568BD">
      <w:pPr>
        <w:pStyle w:val="a3"/>
        <w:spacing w:line="360" w:lineRule="auto"/>
        <w:ind w:left="360" w:firstLineChars="0" w:firstLine="0"/>
        <w:rPr>
          <w:sz w:val="24"/>
          <w:szCs w:val="24"/>
        </w:rPr>
      </w:pPr>
    </w:p>
    <w:p w14:paraId="3B9919BC" w14:textId="77777777" w:rsidR="00E42649" w:rsidRDefault="00E42649" w:rsidP="00074500">
      <w:pPr>
        <w:pStyle w:val="a3"/>
        <w:numPr>
          <w:ilvl w:val="0"/>
          <w:numId w:val="1"/>
        </w:numPr>
        <w:spacing w:line="360" w:lineRule="auto"/>
        <w:ind w:firstLineChars="0"/>
        <w:rPr>
          <w:sz w:val="24"/>
          <w:szCs w:val="24"/>
        </w:rPr>
      </w:pPr>
      <w:r>
        <w:rPr>
          <w:rFonts w:hint="eastAsia"/>
          <w:sz w:val="24"/>
          <w:szCs w:val="24"/>
        </w:rPr>
        <w:t>经销商审计管理规则：</w:t>
      </w:r>
    </w:p>
    <w:p w14:paraId="7B7D1464" w14:textId="77777777" w:rsidR="00E42649" w:rsidRPr="00E42649" w:rsidRDefault="00E42649" w:rsidP="00E42649">
      <w:pPr>
        <w:pStyle w:val="a3"/>
        <w:numPr>
          <w:ilvl w:val="1"/>
          <w:numId w:val="1"/>
        </w:numPr>
        <w:spacing w:line="360" w:lineRule="auto"/>
        <w:ind w:firstLineChars="0"/>
        <w:rPr>
          <w:sz w:val="24"/>
          <w:szCs w:val="24"/>
        </w:rPr>
      </w:pPr>
      <w:r>
        <w:rPr>
          <w:rFonts w:hint="eastAsia"/>
          <w:sz w:val="24"/>
          <w:szCs w:val="24"/>
        </w:rPr>
        <w:t>针对拒绝</w:t>
      </w:r>
      <w:r w:rsidRPr="00E42649">
        <w:rPr>
          <w:rFonts w:hint="eastAsia"/>
          <w:sz w:val="24"/>
          <w:szCs w:val="24"/>
        </w:rPr>
        <w:t>配合审计的经销商，</w:t>
      </w:r>
      <w:r>
        <w:rPr>
          <w:rFonts w:hint="eastAsia"/>
          <w:sz w:val="24"/>
          <w:szCs w:val="24"/>
        </w:rPr>
        <w:t>将采取</w:t>
      </w:r>
      <w:r w:rsidRPr="00E42649">
        <w:rPr>
          <w:rFonts w:hint="eastAsia"/>
          <w:sz w:val="24"/>
          <w:szCs w:val="24"/>
        </w:rPr>
        <w:t>发送警告函、暂停</w:t>
      </w:r>
      <w:r w:rsidRPr="00E42649">
        <w:rPr>
          <w:rFonts w:hint="eastAsia"/>
          <w:sz w:val="24"/>
          <w:szCs w:val="24"/>
        </w:rPr>
        <w:t>DMS</w:t>
      </w:r>
      <w:r w:rsidRPr="00E42649">
        <w:rPr>
          <w:rFonts w:hint="eastAsia"/>
          <w:sz w:val="24"/>
          <w:szCs w:val="24"/>
        </w:rPr>
        <w:t>账号、暂扣返利</w:t>
      </w:r>
      <w:r>
        <w:rPr>
          <w:rFonts w:hint="eastAsia"/>
          <w:sz w:val="24"/>
          <w:szCs w:val="24"/>
        </w:rPr>
        <w:t>等措施</w:t>
      </w:r>
      <w:r w:rsidRPr="00E42649">
        <w:rPr>
          <w:rFonts w:hint="eastAsia"/>
          <w:sz w:val="24"/>
          <w:szCs w:val="24"/>
        </w:rPr>
        <w:t>，直至配合。若当季度内始终不配合审计，则次季度</w:t>
      </w:r>
      <w:r>
        <w:rPr>
          <w:rFonts w:hint="eastAsia"/>
          <w:sz w:val="24"/>
          <w:szCs w:val="24"/>
        </w:rPr>
        <w:t>将</w:t>
      </w:r>
      <w:r w:rsidRPr="00E42649">
        <w:rPr>
          <w:rFonts w:hint="eastAsia"/>
          <w:sz w:val="24"/>
          <w:szCs w:val="24"/>
        </w:rPr>
        <w:t>终止合作</w:t>
      </w:r>
      <w:r>
        <w:rPr>
          <w:rFonts w:hint="eastAsia"/>
          <w:sz w:val="24"/>
          <w:szCs w:val="24"/>
        </w:rPr>
        <w:t>。</w:t>
      </w:r>
    </w:p>
    <w:p w14:paraId="08842B08" w14:textId="77777777" w:rsidR="00E42649" w:rsidRPr="00E42649" w:rsidRDefault="00E42649" w:rsidP="00E42649">
      <w:pPr>
        <w:pStyle w:val="a3"/>
        <w:numPr>
          <w:ilvl w:val="1"/>
          <w:numId w:val="1"/>
        </w:numPr>
        <w:spacing w:line="360" w:lineRule="auto"/>
        <w:ind w:firstLineChars="0"/>
        <w:rPr>
          <w:sz w:val="24"/>
          <w:szCs w:val="24"/>
        </w:rPr>
      </w:pPr>
      <w:r>
        <w:rPr>
          <w:rFonts w:hint="eastAsia"/>
          <w:sz w:val="24"/>
          <w:szCs w:val="24"/>
        </w:rPr>
        <w:t>针对经销商</w:t>
      </w:r>
      <w:r w:rsidRPr="00E42649">
        <w:rPr>
          <w:rFonts w:hint="eastAsia"/>
          <w:sz w:val="24"/>
          <w:szCs w:val="24"/>
        </w:rPr>
        <w:t>票据审计</w:t>
      </w:r>
      <w:r>
        <w:rPr>
          <w:rFonts w:hint="eastAsia"/>
          <w:sz w:val="24"/>
          <w:szCs w:val="24"/>
        </w:rPr>
        <w:t>结果中，</w:t>
      </w:r>
      <w:r w:rsidRPr="00E42649">
        <w:rPr>
          <w:rFonts w:hint="eastAsia"/>
          <w:sz w:val="24"/>
          <w:szCs w:val="24"/>
        </w:rPr>
        <w:t>疑似多报金额超过</w:t>
      </w:r>
      <w:r w:rsidRPr="00E42649">
        <w:rPr>
          <w:rFonts w:hint="eastAsia"/>
          <w:sz w:val="24"/>
          <w:szCs w:val="24"/>
        </w:rPr>
        <w:t>10%</w:t>
      </w:r>
      <w:r w:rsidRPr="00E42649">
        <w:rPr>
          <w:rFonts w:hint="eastAsia"/>
          <w:sz w:val="24"/>
          <w:szCs w:val="24"/>
        </w:rPr>
        <w:t>的，</w:t>
      </w:r>
      <w:r>
        <w:rPr>
          <w:rFonts w:hint="eastAsia"/>
          <w:sz w:val="24"/>
          <w:szCs w:val="24"/>
        </w:rPr>
        <w:t>将在</w:t>
      </w:r>
      <w:r>
        <w:rPr>
          <w:rFonts w:hint="eastAsia"/>
          <w:sz w:val="24"/>
          <w:szCs w:val="24"/>
        </w:rPr>
        <w:t>DMS</w:t>
      </w:r>
      <w:r>
        <w:rPr>
          <w:rFonts w:hint="eastAsia"/>
          <w:sz w:val="24"/>
          <w:szCs w:val="24"/>
        </w:rPr>
        <w:t>中对相关</w:t>
      </w:r>
      <w:r w:rsidRPr="00E42649">
        <w:rPr>
          <w:rFonts w:hint="eastAsia"/>
          <w:sz w:val="24"/>
          <w:szCs w:val="24"/>
        </w:rPr>
        <w:t>销量</w:t>
      </w:r>
      <w:r>
        <w:rPr>
          <w:rFonts w:hint="eastAsia"/>
          <w:sz w:val="24"/>
          <w:szCs w:val="24"/>
        </w:rPr>
        <w:t>采取</w:t>
      </w:r>
      <w:r w:rsidRPr="00E42649">
        <w:rPr>
          <w:rFonts w:hint="eastAsia"/>
          <w:sz w:val="24"/>
          <w:szCs w:val="24"/>
        </w:rPr>
        <w:t>冲红</w:t>
      </w:r>
      <w:r w:rsidR="0031543E">
        <w:rPr>
          <w:rFonts w:hint="eastAsia"/>
          <w:sz w:val="24"/>
          <w:szCs w:val="24"/>
        </w:rPr>
        <w:t>措施。</w:t>
      </w:r>
    </w:p>
    <w:p w14:paraId="51737832" w14:textId="77777777" w:rsidR="00515230" w:rsidRPr="00515230" w:rsidRDefault="00515230" w:rsidP="00515230">
      <w:pPr>
        <w:pStyle w:val="a3"/>
        <w:numPr>
          <w:ilvl w:val="1"/>
          <w:numId w:val="1"/>
        </w:numPr>
        <w:spacing w:line="360" w:lineRule="auto"/>
        <w:ind w:firstLineChars="0"/>
        <w:rPr>
          <w:sz w:val="24"/>
          <w:szCs w:val="24"/>
        </w:rPr>
      </w:pPr>
      <w:r w:rsidRPr="00515230">
        <w:rPr>
          <w:rFonts w:hint="eastAsia"/>
          <w:sz w:val="24"/>
          <w:szCs w:val="24"/>
        </w:rPr>
        <w:t>针对</w:t>
      </w:r>
      <w:r>
        <w:rPr>
          <w:rFonts w:hint="eastAsia"/>
          <w:sz w:val="24"/>
          <w:szCs w:val="24"/>
        </w:rPr>
        <w:t>促销政策</w:t>
      </w:r>
      <w:r w:rsidRPr="00515230">
        <w:rPr>
          <w:rFonts w:hint="eastAsia"/>
          <w:sz w:val="24"/>
          <w:szCs w:val="24"/>
        </w:rPr>
        <w:t>上报销量无发票的经销商，取消该经销商当季度对应促销政策的发放</w:t>
      </w:r>
    </w:p>
    <w:p w14:paraId="55D6E909" w14:textId="77777777" w:rsidR="00515230" w:rsidRDefault="00515230" w:rsidP="00515230">
      <w:pPr>
        <w:pStyle w:val="a3"/>
        <w:numPr>
          <w:ilvl w:val="1"/>
          <w:numId w:val="1"/>
        </w:numPr>
        <w:spacing w:line="360" w:lineRule="auto"/>
        <w:ind w:firstLineChars="0"/>
        <w:rPr>
          <w:sz w:val="24"/>
          <w:szCs w:val="24"/>
        </w:rPr>
      </w:pPr>
      <w:r w:rsidRPr="00515230">
        <w:rPr>
          <w:rFonts w:hint="eastAsia"/>
          <w:sz w:val="24"/>
          <w:szCs w:val="24"/>
        </w:rPr>
        <w:t>针对提供虚假</w:t>
      </w:r>
      <w:r w:rsidRPr="00515230">
        <w:rPr>
          <w:rFonts w:hint="eastAsia"/>
          <w:sz w:val="24"/>
          <w:szCs w:val="24"/>
        </w:rPr>
        <w:t>/</w:t>
      </w:r>
      <w:r w:rsidRPr="00515230">
        <w:rPr>
          <w:rFonts w:hint="eastAsia"/>
          <w:sz w:val="24"/>
          <w:szCs w:val="24"/>
        </w:rPr>
        <w:t>涂改发票的经销商，取消该经销商当年所有</w:t>
      </w:r>
      <w:r w:rsidR="009277FD">
        <w:rPr>
          <w:rFonts w:hint="eastAsia"/>
          <w:sz w:val="24"/>
          <w:szCs w:val="24"/>
        </w:rPr>
        <w:t>商业政策享受</w:t>
      </w:r>
      <w:r w:rsidRPr="00515230">
        <w:rPr>
          <w:rFonts w:hint="eastAsia"/>
          <w:sz w:val="24"/>
          <w:szCs w:val="24"/>
        </w:rPr>
        <w:t>资格</w:t>
      </w:r>
      <w:r w:rsidR="009277FD">
        <w:rPr>
          <w:rFonts w:hint="eastAsia"/>
          <w:sz w:val="24"/>
          <w:szCs w:val="24"/>
        </w:rPr>
        <w:t>，并将终止合作。</w:t>
      </w:r>
    </w:p>
    <w:p w14:paraId="30B6D410" w14:textId="77777777" w:rsidR="000568BD" w:rsidRPr="009277FD" w:rsidRDefault="000568BD" w:rsidP="000568BD">
      <w:pPr>
        <w:pStyle w:val="a3"/>
        <w:spacing w:line="360" w:lineRule="auto"/>
        <w:ind w:left="360" w:firstLineChars="0" w:firstLine="0"/>
        <w:rPr>
          <w:sz w:val="24"/>
          <w:szCs w:val="24"/>
        </w:rPr>
      </w:pPr>
    </w:p>
    <w:p w14:paraId="70F242D3" w14:textId="77777777" w:rsidR="000568BD" w:rsidRDefault="000568BD" w:rsidP="000568BD">
      <w:pPr>
        <w:pStyle w:val="a3"/>
        <w:numPr>
          <w:ilvl w:val="0"/>
          <w:numId w:val="1"/>
        </w:numPr>
        <w:spacing w:line="360" w:lineRule="auto"/>
        <w:ind w:firstLineChars="0"/>
        <w:rPr>
          <w:sz w:val="24"/>
          <w:szCs w:val="24"/>
        </w:rPr>
      </w:pPr>
      <w:r>
        <w:rPr>
          <w:rFonts w:hint="eastAsia"/>
          <w:sz w:val="24"/>
          <w:szCs w:val="24"/>
        </w:rPr>
        <w:t>非正规渠道销售</w:t>
      </w:r>
    </w:p>
    <w:p w14:paraId="18FA90C4" w14:textId="77777777" w:rsidR="00EB21A5" w:rsidRPr="000568BD" w:rsidRDefault="00967BBB" w:rsidP="000568BD">
      <w:pPr>
        <w:pStyle w:val="a3"/>
        <w:numPr>
          <w:ilvl w:val="1"/>
          <w:numId w:val="1"/>
        </w:numPr>
        <w:spacing w:line="360" w:lineRule="auto"/>
        <w:ind w:firstLineChars="0"/>
        <w:rPr>
          <w:sz w:val="24"/>
          <w:szCs w:val="24"/>
        </w:rPr>
      </w:pPr>
      <w:r w:rsidRPr="000568BD">
        <w:rPr>
          <w:rFonts w:hint="eastAsia"/>
          <w:sz w:val="24"/>
          <w:szCs w:val="24"/>
        </w:rPr>
        <w:t>经销商可以向商务部举报和投诉</w:t>
      </w:r>
    </w:p>
    <w:p w14:paraId="5F906945" w14:textId="77777777" w:rsidR="00EB21A5" w:rsidRPr="000568BD" w:rsidRDefault="00967BBB" w:rsidP="000568BD">
      <w:pPr>
        <w:pStyle w:val="a3"/>
        <w:numPr>
          <w:ilvl w:val="1"/>
          <w:numId w:val="1"/>
        </w:numPr>
        <w:spacing w:line="360" w:lineRule="auto"/>
        <w:ind w:firstLineChars="0"/>
        <w:rPr>
          <w:sz w:val="24"/>
          <w:szCs w:val="24"/>
        </w:rPr>
      </w:pPr>
      <w:r w:rsidRPr="000568BD">
        <w:rPr>
          <w:rFonts w:hint="eastAsia"/>
          <w:sz w:val="24"/>
          <w:szCs w:val="24"/>
        </w:rPr>
        <w:t>情况经核实（二</w:t>
      </w:r>
      <w:proofErr w:type="gramStart"/>
      <w:r w:rsidRPr="000568BD">
        <w:rPr>
          <w:rFonts w:hint="eastAsia"/>
          <w:sz w:val="24"/>
          <w:szCs w:val="24"/>
        </w:rPr>
        <w:t>维码或者</w:t>
      </w:r>
      <w:proofErr w:type="gramEnd"/>
      <w:r w:rsidRPr="000568BD">
        <w:rPr>
          <w:rFonts w:hint="eastAsia"/>
          <w:sz w:val="24"/>
          <w:szCs w:val="24"/>
        </w:rPr>
        <w:t>实物照片）后，针对非正规渠道销售的经销商，发送警告函，并根据情况，扣除当季度可享受的商业政策</w:t>
      </w:r>
    </w:p>
    <w:p w14:paraId="42237381" w14:textId="77777777" w:rsidR="00EB21A5" w:rsidRPr="000568BD" w:rsidRDefault="00967BBB" w:rsidP="000568BD">
      <w:pPr>
        <w:pStyle w:val="a3"/>
        <w:numPr>
          <w:ilvl w:val="1"/>
          <w:numId w:val="1"/>
        </w:numPr>
        <w:spacing w:line="360" w:lineRule="auto"/>
        <w:ind w:firstLineChars="0"/>
        <w:rPr>
          <w:sz w:val="24"/>
          <w:szCs w:val="24"/>
        </w:rPr>
      </w:pPr>
      <w:r w:rsidRPr="000568BD">
        <w:rPr>
          <w:rFonts w:hint="eastAsia"/>
          <w:sz w:val="24"/>
          <w:szCs w:val="24"/>
        </w:rPr>
        <w:t>对举报的经销商发放</w:t>
      </w:r>
      <w:r w:rsidRPr="000568BD">
        <w:rPr>
          <w:rFonts w:hint="eastAsia"/>
          <w:sz w:val="24"/>
          <w:szCs w:val="24"/>
        </w:rPr>
        <w:t xml:space="preserve"> </w:t>
      </w:r>
      <w:r w:rsidRPr="000568BD">
        <w:rPr>
          <w:sz w:val="24"/>
          <w:szCs w:val="24"/>
        </w:rPr>
        <w:t xml:space="preserve">RMB 2,000 </w:t>
      </w:r>
      <w:r w:rsidRPr="000568BD">
        <w:rPr>
          <w:rFonts w:hint="eastAsia"/>
          <w:sz w:val="24"/>
          <w:szCs w:val="24"/>
        </w:rPr>
        <w:t>或以上的奖励</w:t>
      </w:r>
    </w:p>
    <w:p w14:paraId="6512E3DE" w14:textId="77777777" w:rsidR="00EB21A5" w:rsidRPr="000568BD" w:rsidRDefault="00967BBB" w:rsidP="000568BD">
      <w:pPr>
        <w:pStyle w:val="a3"/>
        <w:numPr>
          <w:ilvl w:val="1"/>
          <w:numId w:val="1"/>
        </w:numPr>
        <w:spacing w:line="360" w:lineRule="auto"/>
        <w:ind w:firstLineChars="0"/>
        <w:rPr>
          <w:sz w:val="24"/>
          <w:szCs w:val="24"/>
        </w:rPr>
      </w:pPr>
      <w:r w:rsidRPr="000568BD">
        <w:rPr>
          <w:rFonts w:hint="eastAsia"/>
          <w:sz w:val="24"/>
          <w:szCs w:val="24"/>
        </w:rPr>
        <w:t>确保举报者公司和个人信息安全</w:t>
      </w:r>
    </w:p>
    <w:p w14:paraId="20BCAAD8" w14:textId="77777777" w:rsidR="00E42649" w:rsidRDefault="00E42649" w:rsidP="00074500">
      <w:pPr>
        <w:spacing w:line="360" w:lineRule="auto"/>
        <w:rPr>
          <w:sz w:val="24"/>
          <w:szCs w:val="24"/>
        </w:rPr>
      </w:pPr>
    </w:p>
    <w:p w14:paraId="00F2E93A" w14:textId="77777777" w:rsidR="00C54C97" w:rsidRDefault="00C54C97" w:rsidP="00C54C97">
      <w:pPr>
        <w:pStyle w:val="a3"/>
        <w:numPr>
          <w:ilvl w:val="0"/>
          <w:numId w:val="1"/>
        </w:numPr>
        <w:spacing w:line="360" w:lineRule="auto"/>
        <w:ind w:firstLineChars="0"/>
        <w:rPr>
          <w:sz w:val="24"/>
          <w:szCs w:val="24"/>
        </w:rPr>
      </w:pPr>
      <w:r w:rsidRPr="00C54C97">
        <w:rPr>
          <w:rFonts w:hint="eastAsia"/>
          <w:sz w:val="24"/>
          <w:szCs w:val="24"/>
        </w:rPr>
        <w:t>渠道信息查询及系统支持</w:t>
      </w:r>
    </w:p>
    <w:p w14:paraId="01EA17DD" w14:textId="77777777" w:rsidR="00C54C97" w:rsidRPr="00C54C97" w:rsidRDefault="00C54C97" w:rsidP="00C54C97">
      <w:pPr>
        <w:pStyle w:val="a3"/>
        <w:numPr>
          <w:ilvl w:val="1"/>
          <w:numId w:val="1"/>
        </w:numPr>
        <w:spacing w:line="360" w:lineRule="auto"/>
        <w:ind w:firstLineChars="0"/>
        <w:rPr>
          <w:sz w:val="24"/>
          <w:szCs w:val="24"/>
        </w:rPr>
      </w:pPr>
      <w:r>
        <w:rPr>
          <w:rFonts w:hint="eastAsia"/>
          <w:sz w:val="24"/>
          <w:szCs w:val="24"/>
        </w:rPr>
        <w:t>关注并注册</w:t>
      </w:r>
      <w:proofErr w:type="gramStart"/>
      <w:r>
        <w:rPr>
          <w:rFonts w:hint="eastAsia"/>
          <w:sz w:val="24"/>
          <w:szCs w:val="24"/>
        </w:rPr>
        <w:t>微信公众号</w:t>
      </w:r>
      <w:proofErr w:type="gramEnd"/>
      <w:r>
        <w:rPr>
          <w:rFonts w:hint="eastAsia"/>
          <w:sz w:val="24"/>
          <w:szCs w:val="24"/>
        </w:rPr>
        <w:t>“波士顿科学服务入微”后，可以及时查询采购完成进度，医院销售完成进度，“迪乐评分”</w:t>
      </w:r>
      <w:r w:rsidR="00051E76">
        <w:rPr>
          <w:rFonts w:hint="eastAsia"/>
          <w:sz w:val="24"/>
          <w:szCs w:val="24"/>
        </w:rPr>
        <w:t>和渠道预警等关键信息，并可以针对渠道预警信息，提交相应</w:t>
      </w:r>
      <w:r>
        <w:rPr>
          <w:rFonts w:hint="eastAsia"/>
          <w:sz w:val="24"/>
          <w:szCs w:val="24"/>
        </w:rPr>
        <w:t>反馈</w:t>
      </w:r>
      <w:r w:rsidR="00051E76">
        <w:rPr>
          <w:rFonts w:hint="eastAsia"/>
          <w:sz w:val="24"/>
          <w:szCs w:val="24"/>
        </w:rPr>
        <w:t>。</w:t>
      </w:r>
    </w:p>
    <w:p w14:paraId="0CA218D6" w14:textId="77777777" w:rsidR="00051E76" w:rsidRDefault="00051E76">
      <w:pPr>
        <w:pStyle w:val="a3"/>
        <w:numPr>
          <w:ilvl w:val="1"/>
          <w:numId w:val="1"/>
        </w:numPr>
        <w:spacing w:line="360" w:lineRule="auto"/>
        <w:ind w:firstLineChars="0"/>
        <w:rPr>
          <w:sz w:val="24"/>
          <w:szCs w:val="24"/>
        </w:rPr>
      </w:pPr>
      <w:r>
        <w:rPr>
          <w:rFonts w:hint="eastAsia"/>
          <w:sz w:val="24"/>
          <w:szCs w:val="24"/>
        </w:rPr>
        <w:lastRenderedPageBreak/>
        <w:t>关注并注册</w:t>
      </w:r>
      <w:proofErr w:type="gramStart"/>
      <w:r>
        <w:rPr>
          <w:rFonts w:hint="eastAsia"/>
          <w:sz w:val="24"/>
          <w:szCs w:val="24"/>
        </w:rPr>
        <w:t>微信公众号</w:t>
      </w:r>
      <w:proofErr w:type="gramEnd"/>
      <w:r>
        <w:rPr>
          <w:rFonts w:hint="eastAsia"/>
          <w:sz w:val="24"/>
          <w:szCs w:val="24"/>
        </w:rPr>
        <w:t>“波士顿科学物联网”后，可以通过扫描二维码在</w:t>
      </w:r>
      <w:r>
        <w:rPr>
          <w:rFonts w:hint="eastAsia"/>
          <w:sz w:val="24"/>
          <w:szCs w:val="24"/>
        </w:rPr>
        <w:t>DMS</w:t>
      </w:r>
      <w:r>
        <w:rPr>
          <w:rFonts w:hint="eastAsia"/>
          <w:sz w:val="24"/>
          <w:szCs w:val="24"/>
        </w:rPr>
        <w:t>中进行移库，上传“二维码照片”作为销量支持文件等操作。</w:t>
      </w:r>
    </w:p>
    <w:p w14:paraId="419F7469" w14:textId="77777777" w:rsidR="00C54C97" w:rsidRPr="00051E76" w:rsidRDefault="00051E76">
      <w:pPr>
        <w:pStyle w:val="a3"/>
        <w:numPr>
          <w:ilvl w:val="1"/>
          <w:numId w:val="1"/>
        </w:numPr>
        <w:spacing w:line="360" w:lineRule="auto"/>
        <w:ind w:firstLineChars="0"/>
        <w:rPr>
          <w:sz w:val="24"/>
          <w:szCs w:val="24"/>
        </w:rPr>
      </w:pPr>
      <w:r w:rsidRPr="00051E76">
        <w:rPr>
          <w:rFonts w:hint="eastAsia"/>
          <w:sz w:val="24"/>
          <w:szCs w:val="24"/>
        </w:rPr>
        <w:t>针对</w:t>
      </w:r>
      <w:r w:rsidRPr="00051E76">
        <w:rPr>
          <w:sz w:val="24"/>
          <w:szCs w:val="24"/>
        </w:rPr>
        <w:t>DMS</w:t>
      </w:r>
      <w:r w:rsidRPr="00051E76">
        <w:rPr>
          <w:rFonts w:hint="eastAsia"/>
          <w:sz w:val="24"/>
          <w:szCs w:val="24"/>
        </w:rPr>
        <w:t>系统操作有疑问的，可以通过热线电话</w:t>
      </w:r>
      <w:r w:rsidR="00C54C97" w:rsidRPr="00051E76">
        <w:rPr>
          <w:sz w:val="24"/>
          <w:szCs w:val="24"/>
        </w:rPr>
        <w:t>400</w:t>
      </w:r>
      <w:r w:rsidRPr="00051E76">
        <w:rPr>
          <w:sz w:val="24"/>
          <w:szCs w:val="24"/>
        </w:rPr>
        <w:t>-</w:t>
      </w:r>
      <w:r w:rsidR="00C54C97" w:rsidRPr="00051E76">
        <w:rPr>
          <w:sz w:val="24"/>
          <w:szCs w:val="24"/>
        </w:rPr>
        <w:t>630</w:t>
      </w:r>
      <w:r w:rsidRPr="00051E76">
        <w:rPr>
          <w:sz w:val="24"/>
          <w:szCs w:val="24"/>
        </w:rPr>
        <w:t>-</w:t>
      </w:r>
      <w:r w:rsidR="00C54C97" w:rsidRPr="00051E76">
        <w:rPr>
          <w:sz w:val="24"/>
          <w:szCs w:val="24"/>
        </w:rPr>
        <w:t>9930</w:t>
      </w:r>
      <w:r w:rsidRPr="00051E76">
        <w:rPr>
          <w:rFonts w:hint="eastAsia"/>
          <w:sz w:val="24"/>
          <w:szCs w:val="24"/>
        </w:rPr>
        <w:t>和支持邮箱</w:t>
      </w:r>
      <w:hyperlink r:id="rId8" w:history="1">
        <w:r w:rsidRPr="00051E76">
          <w:rPr>
            <w:rStyle w:val="a8"/>
            <w:sz w:val="24"/>
            <w:szCs w:val="24"/>
          </w:rPr>
          <w:t>Chinadealer@bsci.com</w:t>
        </w:r>
      </w:hyperlink>
      <w:r w:rsidRPr="00051E76">
        <w:rPr>
          <w:sz w:val="24"/>
          <w:szCs w:val="24"/>
        </w:rPr>
        <w:t xml:space="preserve"> </w:t>
      </w:r>
      <w:r w:rsidRPr="00051E76">
        <w:rPr>
          <w:rFonts w:hint="eastAsia"/>
          <w:sz w:val="24"/>
          <w:szCs w:val="24"/>
        </w:rPr>
        <w:t>联系</w:t>
      </w:r>
      <w:r w:rsidRPr="00051E76">
        <w:rPr>
          <w:sz w:val="24"/>
          <w:szCs w:val="24"/>
        </w:rPr>
        <w:t>DMS</w:t>
      </w:r>
      <w:r w:rsidRPr="00051E76">
        <w:rPr>
          <w:rFonts w:hint="eastAsia"/>
          <w:sz w:val="24"/>
          <w:szCs w:val="24"/>
        </w:rPr>
        <w:t>系统管理员</w:t>
      </w:r>
      <w:r>
        <w:rPr>
          <w:rFonts w:hint="eastAsia"/>
          <w:sz w:val="24"/>
          <w:szCs w:val="24"/>
        </w:rPr>
        <w:t>。</w:t>
      </w:r>
    </w:p>
    <w:p w14:paraId="1D41C738" w14:textId="77777777" w:rsidR="00051E76" w:rsidRPr="00833D1B" w:rsidRDefault="00051E76">
      <w:pPr>
        <w:pStyle w:val="a3"/>
        <w:numPr>
          <w:ilvl w:val="1"/>
          <w:numId w:val="1"/>
        </w:numPr>
        <w:spacing w:line="360" w:lineRule="auto"/>
        <w:ind w:firstLineChars="0"/>
        <w:rPr>
          <w:sz w:val="24"/>
          <w:szCs w:val="24"/>
        </w:rPr>
      </w:pPr>
      <w:r>
        <w:rPr>
          <w:rFonts w:hint="eastAsia"/>
          <w:sz w:val="24"/>
          <w:szCs w:val="24"/>
        </w:rPr>
        <w:t>针对</w:t>
      </w:r>
      <w:proofErr w:type="gramStart"/>
      <w:r>
        <w:rPr>
          <w:rFonts w:hint="eastAsia"/>
          <w:sz w:val="24"/>
          <w:szCs w:val="24"/>
        </w:rPr>
        <w:t>手机扫码等</w:t>
      </w:r>
      <w:proofErr w:type="gramEnd"/>
      <w:r>
        <w:rPr>
          <w:rFonts w:hint="eastAsia"/>
          <w:sz w:val="24"/>
          <w:szCs w:val="24"/>
        </w:rPr>
        <w:t>操作有疑问的，可以通过电话</w:t>
      </w:r>
      <w:r w:rsidRPr="00833D1B">
        <w:rPr>
          <w:rFonts w:hint="eastAsia"/>
          <w:sz w:val="24"/>
          <w:szCs w:val="24"/>
        </w:rPr>
        <w:t>热线</w:t>
      </w:r>
      <w:r w:rsidRPr="00833D1B">
        <w:rPr>
          <w:rFonts w:hint="eastAsia"/>
          <w:sz w:val="24"/>
          <w:szCs w:val="24"/>
        </w:rPr>
        <w:t xml:space="preserve"> 021-33563567</w:t>
      </w:r>
      <w:r>
        <w:rPr>
          <w:rFonts w:hint="eastAsia"/>
          <w:sz w:val="24"/>
          <w:szCs w:val="24"/>
        </w:rPr>
        <w:t>和</w:t>
      </w:r>
      <w:proofErr w:type="gramStart"/>
      <w:r>
        <w:rPr>
          <w:rFonts w:hint="eastAsia"/>
          <w:sz w:val="24"/>
          <w:szCs w:val="24"/>
        </w:rPr>
        <w:t>微信群</w:t>
      </w:r>
      <w:proofErr w:type="gramEnd"/>
      <w:r w:rsidRPr="00C54C97">
        <w:rPr>
          <w:rFonts w:hint="eastAsia"/>
          <w:sz w:val="24"/>
          <w:szCs w:val="24"/>
        </w:rPr>
        <w:t>管理员（</w:t>
      </w:r>
      <w:r w:rsidRPr="00C54C97">
        <w:rPr>
          <w:rFonts w:hint="eastAsia"/>
          <w:sz w:val="24"/>
          <w:szCs w:val="24"/>
        </w:rPr>
        <w:t>17717490781</w:t>
      </w:r>
      <w:r w:rsidRPr="00C54C97">
        <w:rPr>
          <w:rFonts w:hint="eastAsia"/>
          <w:sz w:val="24"/>
          <w:szCs w:val="24"/>
        </w:rPr>
        <w:t>）加入“波科</w:t>
      </w:r>
      <w:r w:rsidRPr="00C54C97">
        <w:rPr>
          <w:rFonts w:hint="eastAsia"/>
          <w:sz w:val="24"/>
          <w:szCs w:val="24"/>
        </w:rPr>
        <w:t>DMS</w:t>
      </w:r>
      <w:r w:rsidRPr="00C54C97">
        <w:rPr>
          <w:rFonts w:hint="eastAsia"/>
          <w:sz w:val="24"/>
          <w:szCs w:val="24"/>
        </w:rPr>
        <w:t>经销商交流微信群”</w:t>
      </w:r>
      <w:r>
        <w:rPr>
          <w:rFonts w:hint="eastAsia"/>
          <w:sz w:val="24"/>
          <w:szCs w:val="24"/>
        </w:rPr>
        <w:t>，咨询相关操作。</w:t>
      </w:r>
    </w:p>
    <w:p w14:paraId="7F847F5D" w14:textId="77777777" w:rsidR="00E42649" w:rsidRDefault="00E42649" w:rsidP="00074500">
      <w:pPr>
        <w:spacing w:line="360" w:lineRule="auto"/>
        <w:rPr>
          <w:sz w:val="24"/>
          <w:szCs w:val="24"/>
        </w:rPr>
      </w:pPr>
    </w:p>
    <w:p w14:paraId="191712B1" w14:textId="77777777" w:rsidR="00E42649" w:rsidRDefault="00E42649" w:rsidP="00074500">
      <w:pPr>
        <w:spacing w:line="360" w:lineRule="auto"/>
        <w:rPr>
          <w:sz w:val="24"/>
          <w:szCs w:val="24"/>
        </w:rPr>
      </w:pPr>
    </w:p>
    <w:p w14:paraId="2534C62D" w14:textId="77777777" w:rsidR="00DF013F" w:rsidRDefault="00DF013F" w:rsidP="000D7DC7">
      <w:pPr>
        <w:spacing w:line="360" w:lineRule="auto"/>
        <w:ind w:firstLineChars="1658" w:firstLine="3979"/>
        <w:rPr>
          <w:sz w:val="24"/>
          <w:szCs w:val="24"/>
        </w:rPr>
      </w:pPr>
      <w:r>
        <w:rPr>
          <w:rFonts w:hint="eastAsia"/>
          <w:sz w:val="24"/>
          <w:szCs w:val="24"/>
        </w:rPr>
        <w:t>波科国际医疗贸易（上海）有限公司</w:t>
      </w:r>
    </w:p>
    <w:p w14:paraId="74A376D3" w14:textId="77777777" w:rsidR="00B64A06" w:rsidRDefault="00B64A06" w:rsidP="00B64A06">
      <w:pPr>
        <w:spacing w:line="360" w:lineRule="auto"/>
        <w:ind w:firstLineChars="2353" w:firstLine="5647"/>
        <w:rPr>
          <w:sz w:val="24"/>
          <w:szCs w:val="24"/>
        </w:rPr>
      </w:pPr>
      <w:r>
        <w:rPr>
          <w:rFonts w:hint="eastAsia"/>
          <w:sz w:val="24"/>
          <w:szCs w:val="24"/>
        </w:rPr>
        <w:t>商务部</w:t>
      </w:r>
    </w:p>
    <w:p w14:paraId="3E126B9F" w14:textId="77777777" w:rsidR="00DF013F" w:rsidRDefault="00DF013F" w:rsidP="00074500">
      <w:pPr>
        <w:spacing w:line="360" w:lineRule="auto"/>
        <w:rPr>
          <w:sz w:val="24"/>
          <w:szCs w:val="24"/>
        </w:rPr>
      </w:pPr>
    </w:p>
    <w:p w14:paraId="63B78D0C" w14:textId="77777777" w:rsidR="00B64A06" w:rsidRDefault="00B64A06" w:rsidP="000D7DC7">
      <w:pPr>
        <w:spacing w:line="480" w:lineRule="auto"/>
        <w:rPr>
          <w:sz w:val="24"/>
          <w:szCs w:val="24"/>
        </w:rPr>
      </w:pPr>
    </w:p>
    <w:p w14:paraId="13AB00D8" w14:textId="77777777" w:rsidR="00B64A06" w:rsidRPr="00454A73" w:rsidRDefault="00B64A06" w:rsidP="00454A73">
      <w:pPr>
        <w:spacing w:line="360" w:lineRule="auto"/>
        <w:rPr>
          <w:sz w:val="24"/>
          <w:szCs w:val="24"/>
        </w:rPr>
      </w:pPr>
      <w:r w:rsidRPr="00454A73">
        <w:rPr>
          <w:rFonts w:hint="eastAsia"/>
          <w:sz w:val="24"/>
          <w:szCs w:val="24"/>
        </w:rPr>
        <w:t>经销商确认：</w:t>
      </w:r>
    </w:p>
    <w:p w14:paraId="224C1F22" w14:textId="77777777" w:rsidR="00B64A06" w:rsidRPr="00454A73" w:rsidRDefault="00B64A06" w:rsidP="00454A73">
      <w:pPr>
        <w:pStyle w:val="a3"/>
        <w:spacing w:line="360" w:lineRule="auto"/>
        <w:ind w:left="840" w:firstLineChars="0" w:firstLine="0"/>
        <w:rPr>
          <w:sz w:val="24"/>
          <w:szCs w:val="24"/>
        </w:rPr>
      </w:pPr>
      <w:r w:rsidRPr="00454A73">
        <w:rPr>
          <w:rFonts w:hint="eastAsia"/>
          <w:sz w:val="24"/>
          <w:szCs w:val="24"/>
        </w:rPr>
        <w:t>本公司确认收到并理解《</w:t>
      </w:r>
      <w:r w:rsidRPr="00454A73">
        <w:rPr>
          <w:rFonts w:hint="eastAsia"/>
          <w:sz w:val="24"/>
          <w:szCs w:val="24"/>
        </w:rPr>
        <w:t>2018</w:t>
      </w:r>
      <w:r w:rsidRPr="00454A73">
        <w:rPr>
          <w:rFonts w:hint="eastAsia"/>
          <w:sz w:val="24"/>
          <w:szCs w:val="24"/>
        </w:rPr>
        <w:t>年渠道管理规则》。本公司承诺</w:t>
      </w:r>
      <w:r w:rsidR="00DE68F8" w:rsidRPr="00454A73">
        <w:rPr>
          <w:rFonts w:hint="eastAsia"/>
          <w:sz w:val="24"/>
          <w:szCs w:val="24"/>
        </w:rPr>
        <w:t>，在《经销商协议》或《二级经销商合同》有效期内严格遵守本管理规则</w:t>
      </w:r>
      <w:r w:rsidRPr="00454A73">
        <w:rPr>
          <w:rFonts w:hint="eastAsia"/>
          <w:sz w:val="24"/>
          <w:szCs w:val="24"/>
        </w:rPr>
        <w:t>，并承担此管理规则所要求的责任和义务。</w:t>
      </w:r>
    </w:p>
    <w:p w14:paraId="5D532BD3" w14:textId="77777777" w:rsidR="00B64A06" w:rsidRDefault="00B64A06" w:rsidP="00074500">
      <w:pPr>
        <w:spacing w:line="360" w:lineRule="auto"/>
        <w:rPr>
          <w:sz w:val="24"/>
          <w:szCs w:val="24"/>
        </w:rPr>
      </w:pPr>
    </w:p>
    <w:p w14:paraId="5AC51AA3" w14:textId="77777777" w:rsidR="00DE68F8" w:rsidRDefault="00DE68F8" w:rsidP="00074500">
      <w:pPr>
        <w:spacing w:line="360" w:lineRule="auto"/>
        <w:rPr>
          <w:sz w:val="24"/>
          <w:szCs w:val="24"/>
        </w:rPr>
      </w:pPr>
    </w:p>
    <w:p w14:paraId="569BC903" w14:textId="77777777" w:rsidR="00DE68F8" w:rsidRDefault="00DE68F8" w:rsidP="00074500">
      <w:pPr>
        <w:spacing w:line="360" w:lineRule="auto"/>
        <w:rPr>
          <w:sz w:val="24"/>
          <w:szCs w:val="24"/>
        </w:rPr>
      </w:pPr>
    </w:p>
    <w:p w14:paraId="317B6436" w14:textId="362C08D1" w:rsidR="00DE68F8" w:rsidRDefault="00DE68F8" w:rsidP="000D7DC7">
      <w:pPr>
        <w:spacing w:line="360" w:lineRule="auto"/>
        <w:jc w:val="right"/>
        <w:rPr>
          <w:sz w:val="24"/>
          <w:szCs w:val="24"/>
        </w:rPr>
      </w:pPr>
      <w:commentRangeStart w:id="0"/>
      <w:r>
        <w:rPr>
          <w:rFonts w:hint="eastAsia"/>
          <w:sz w:val="24"/>
          <w:szCs w:val="24"/>
        </w:rPr>
        <w:t>__________</w:t>
      </w:r>
      <w:bookmarkStart w:id="1" w:name="T2DealerName"/>
      <w:ins w:id="2" w:author="62742" w:date="2018-12-06T11:42:00Z">
        <w:r w:rsidR="00E84114" w:rsidRPr="00E84114">
          <w:rPr>
            <w:sz w:val="24"/>
            <w:szCs w:val="24"/>
            <w:u w:val="single"/>
            <w:rPrChange w:id="3" w:author="62742" w:date="2018-12-06T11:42:00Z">
              <w:rPr>
                <w:sz w:val="24"/>
                <w:szCs w:val="24"/>
              </w:rPr>
            </w:rPrChange>
          </w:rPr>
          <w:t>[xxx]</w:t>
        </w:r>
      </w:ins>
      <w:bookmarkEnd w:id="1"/>
      <w:del w:id="4" w:author="62742" w:date="2018-12-06T11:42:00Z">
        <w:r w:rsidDel="00E84114">
          <w:rPr>
            <w:rFonts w:hint="eastAsia"/>
            <w:sz w:val="24"/>
            <w:szCs w:val="24"/>
          </w:rPr>
          <w:delText>______</w:delText>
        </w:r>
      </w:del>
      <w:r>
        <w:rPr>
          <w:rFonts w:hint="eastAsia"/>
          <w:sz w:val="24"/>
          <w:szCs w:val="24"/>
        </w:rPr>
        <w:t>__________</w:t>
      </w:r>
      <w:r>
        <w:rPr>
          <w:rFonts w:hint="eastAsia"/>
          <w:sz w:val="24"/>
          <w:szCs w:val="24"/>
        </w:rPr>
        <w:t>（经销商名称）</w:t>
      </w:r>
      <w:commentRangeEnd w:id="0"/>
      <w:r w:rsidR="00523C31">
        <w:rPr>
          <w:rStyle w:val="ab"/>
        </w:rPr>
        <w:commentReference w:id="0"/>
      </w:r>
    </w:p>
    <w:p w14:paraId="65C04993" w14:textId="684F2F0B" w:rsidR="00DE68F8" w:rsidRPr="00DE68F8" w:rsidRDefault="00DE68F8" w:rsidP="000D7DC7">
      <w:pPr>
        <w:spacing w:line="360" w:lineRule="auto"/>
        <w:ind w:left="3780" w:right="960" w:firstLine="420"/>
        <w:rPr>
          <w:sz w:val="24"/>
          <w:szCs w:val="24"/>
        </w:rPr>
      </w:pPr>
      <w:commentRangeStart w:id="5"/>
      <w:r>
        <w:rPr>
          <w:rFonts w:hint="eastAsia"/>
          <w:sz w:val="24"/>
          <w:szCs w:val="24"/>
        </w:rPr>
        <w:t>（经销商</w:t>
      </w:r>
      <w:del w:id="6" w:author=" " w:date="2018-12-13T10:51:00Z">
        <w:r w:rsidDel="0072266D">
          <w:rPr>
            <w:rFonts w:hint="eastAsia"/>
            <w:sz w:val="24"/>
            <w:szCs w:val="24"/>
          </w:rPr>
          <w:delText>公章</w:delText>
        </w:r>
      </w:del>
      <w:ins w:id="7" w:author=" " w:date="2018-12-13T10:51:00Z">
        <w:r w:rsidR="0072266D">
          <w:rPr>
            <w:rFonts w:hint="eastAsia"/>
            <w:sz w:val="24"/>
            <w:szCs w:val="24"/>
          </w:rPr>
          <w:t>盖章处</w:t>
        </w:r>
      </w:ins>
      <w:r>
        <w:rPr>
          <w:rFonts w:hint="eastAsia"/>
          <w:sz w:val="24"/>
          <w:szCs w:val="24"/>
        </w:rPr>
        <w:t>）</w:t>
      </w:r>
      <w:commentRangeEnd w:id="5"/>
      <w:r w:rsidR="00523C31">
        <w:rPr>
          <w:rStyle w:val="ab"/>
        </w:rPr>
        <w:commentReference w:id="5"/>
      </w:r>
    </w:p>
    <w:p w14:paraId="1CD38411" w14:textId="77777777" w:rsidR="00252919" w:rsidRDefault="00252919" w:rsidP="00074500">
      <w:pPr>
        <w:spacing w:line="360" w:lineRule="auto"/>
        <w:ind w:firstLineChars="1653" w:firstLine="3967"/>
        <w:rPr>
          <w:sz w:val="24"/>
          <w:szCs w:val="24"/>
        </w:rPr>
      </w:pPr>
      <w:bookmarkStart w:id="8" w:name="T2DealerSign"/>
      <w:bookmarkEnd w:id="8"/>
    </w:p>
    <w:p w14:paraId="797E36B8" w14:textId="77777777" w:rsidR="00252919" w:rsidRDefault="00252919" w:rsidP="00074500">
      <w:pPr>
        <w:spacing w:line="360" w:lineRule="auto"/>
        <w:ind w:firstLineChars="1653" w:firstLine="3967"/>
        <w:rPr>
          <w:sz w:val="24"/>
          <w:szCs w:val="24"/>
        </w:rPr>
      </w:pPr>
      <w:bookmarkStart w:id="9" w:name="_GoBack"/>
      <w:bookmarkEnd w:id="9"/>
    </w:p>
    <w:p w14:paraId="7A063A09" w14:textId="77777777" w:rsidR="00B64A06" w:rsidRDefault="00B64A06">
      <w:pPr>
        <w:spacing w:line="360" w:lineRule="auto"/>
        <w:ind w:firstLineChars="1653" w:firstLine="3967"/>
        <w:rPr>
          <w:sz w:val="24"/>
          <w:szCs w:val="24"/>
        </w:rPr>
      </w:pPr>
    </w:p>
    <w:p w14:paraId="5BED5B96" w14:textId="77777777" w:rsidR="00B64A06" w:rsidRPr="00DF013F" w:rsidRDefault="00B64A06">
      <w:pPr>
        <w:spacing w:line="360" w:lineRule="auto"/>
        <w:ind w:firstLineChars="1653" w:firstLine="3967"/>
        <w:rPr>
          <w:sz w:val="24"/>
          <w:szCs w:val="24"/>
        </w:rPr>
      </w:pPr>
    </w:p>
    <w:sectPr w:rsidR="00B64A06" w:rsidRPr="00DF013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 He" w:date="2018-09-27T16:10:00Z" w:initials="MH">
    <w:p w14:paraId="059072EF" w14:textId="77777777" w:rsidR="00523C31" w:rsidRDefault="00523C31">
      <w:pPr>
        <w:pStyle w:val="ac"/>
      </w:pPr>
      <w:r>
        <w:rPr>
          <w:rStyle w:val="ab"/>
        </w:rPr>
        <w:annotationRef/>
      </w:r>
      <w:r>
        <w:rPr>
          <w:rFonts w:hint="eastAsia"/>
        </w:rPr>
        <w:t>自动抓取</w:t>
      </w:r>
      <w:r>
        <w:t>经销商名称</w:t>
      </w:r>
    </w:p>
  </w:comment>
  <w:comment w:id="5" w:author="Ma, He" w:date="2018-09-27T16:10:00Z" w:initials="MH">
    <w:p w14:paraId="1195DBDF" w14:textId="77777777" w:rsidR="00523C31" w:rsidRDefault="00523C31">
      <w:pPr>
        <w:pStyle w:val="ac"/>
      </w:pPr>
      <w:r>
        <w:rPr>
          <w:rStyle w:val="ab"/>
        </w:rPr>
        <w:annotationRef/>
      </w:r>
      <w:r>
        <w:rPr>
          <w:rFonts w:hint="eastAsia"/>
        </w:rPr>
        <w:t>签章处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072EF" w15:done="0"/>
  <w15:commentEx w15:paraId="1195D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072EF" w16cid:durableId="1F577F73"/>
  <w16cid:commentId w16cid:paraId="1195DBDF" w16cid:durableId="1F577F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FFCA6" w14:textId="77777777" w:rsidR="00A8162E" w:rsidRDefault="00A8162E" w:rsidP="0014458A">
      <w:r>
        <w:separator/>
      </w:r>
    </w:p>
  </w:endnote>
  <w:endnote w:type="continuationSeparator" w:id="0">
    <w:p w14:paraId="2532BDDA" w14:textId="77777777" w:rsidR="00A8162E" w:rsidRDefault="00A8162E"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C34E0" w14:textId="77777777" w:rsidR="00A8162E" w:rsidRDefault="00A8162E" w:rsidP="0014458A">
      <w:r>
        <w:separator/>
      </w:r>
    </w:p>
  </w:footnote>
  <w:footnote w:type="continuationSeparator" w:id="0">
    <w:p w14:paraId="01CB431E" w14:textId="77777777" w:rsidR="00A8162E" w:rsidRDefault="00A8162E" w:rsidP="00144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525A"/>
    <w:multiLevelType w:val="hybridMultilevel"/>
    <w:tmpl w:val="FC0E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F7A66"/>
    <w:multiLevelType w:val="hybridMultilevel"/>
    <w:tmpl w:val="11FE9246"/>
    <w:lvl w:ilvl="0" w:tplc="59C672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62742">
    <w15:presenceInfo w15:providerId="Windows Live" w15:userId="d10e091b5da66345"/>
  </w15:person>
  <w15:person w15:author="Ma, He">
    <w15:presenceInfo w15:providerId="AD" w15:userId="S-1-5-21-2724113797-4241170016-2566783980-889709"/>
  </w15:person>
  <w15:person w15:author=" ">
    <w15:presenceInfo w15:providerId="Windows Live" w15:userId="d10e091b5da663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1A2"/>
    <w:rsid w:val="000064B2"/>
    <w:rsid w:val="00012240"/>
    <w:rsid w:val="00014F69"/>
    <w:rsid w:val="0002381D"/>
    <w:rsid w:val="00035BA3"/>
    <w:rsid w:val="00051E76"/>
    <w:rsid w:val="000568BD"/>
    <w:rsid w:val="00074500"/>
    <w:rsid w:val="000930D8"/>
    <w:rsid w:val="000979B4"/>
    <w:rsid w:val="000A70B0"/>
    <w:rsid w:val="000D7DC7"/>
    <w:rsid w:val="0014458A"/>
    <w:rsid w:val="00202823"/>
    <w:rsid w:val="00233FFF"/>
    <w:rsid w:val="00252919"/>
    <w:rsid w:val="0026712E"/>
    <w:rsid w:val="00267605"/>
    <w:rsid w:val="00282A15"/>
    <w:rsid w:val="002F2B86"/>
    <w:rsid w:val="00303083"/>
    <w:rsid w:val="0031543E"/>
    <w:rsid w:val="00322BEA"/>
    <w:rsid w:val="003B508D"/>
    <w:rsid w:val="004445B7"/>
    <w:rsid w:val="00454A73"/>
    <w:rsid w:val="00494496"/>
    <w:rsid w:val="004A4D90"/>
    <w:rsid w:val="004A5DA8"/>
    <w:rsid w:val="004F446D"/>
    <w:rsid w:val="004F6828"/>
    <w:rsid w:val="00515230"/>
    <w:rsid w:val="00523C31"/>
    <w:rsid w:val="00557CE0"/>
    <w:rsid w:val="005640FD"/>
    <w:rsid w:val="005D334D"/>
    <w:rsid w:val="005E6F1E"/>
    <w:rsid w:val="00613C35"/>
    <w:rsid w:val="00660744"/>
    <w:rsid w:val="0069194D"/>
    <w:rsid w:val="006A680A"/>
    <w:rsid w:val="006D08C0"/>
    <w:rsid w:val="006D3339"/>
    <w:rsid w:val="006D7FE7"/>
    <w:rsid w:val="0072266D"/>
    <w:rsid w:val="00741E8A"/>
    <w:rsid w:val="00771CFF"/>
    <w:rsid w:val="007C2307"/>
    <w:rsid w:val="008575D4"/>
    <w:rsid w:val="008A1D40"/>
    <w:rsid w:val="008E38C3"/>
    <w:rsid w:val="009277FD"/>
    <w:rsid w:val="00932BD2"/>
    <w:rsid w:val="00967BBB"/>
    <w:rsid w:val="00981319"/>
    <w:rsid w:val="00A31D2A"/>
    <w:rsid w:val="00A4404E"/>
    <w:rsid w:val="00A8162E"/>
    <w:rsid w:val="00A82CFD"/>
    <w:rsid w:val="00AF01A2"/>
    <w:rsid w:val="00AF27DB"/>
    <w:rsid w:val="00B333EE"/>
    <w:rsid w:val="00B3654C"/>
    <w:rsid w:val="00B46806"/>
    <w:rsid w:val="00B64A06"/>
    <w:rsid w:val="00B81803"/>
    <w:rsid w:val="00B87D23"/>
    <w:rsid w:val="00BE1697"/>
    <w:rsid w:val="00BF2A5B"/>
    <w:rsid w:val="00C2444C"/>
    <w:rsid w:val="00C301E6"/>
    <w:rsid w:val="00C43B07"/>
    <w:rsid w:val="00C54C97"/>
    <w:rsid w:val="00CA2879"/>
    <w:rsid w:val="00CB783F"/>
    <w:rsid w:val="00CC292B"/>
    <w:rsid w:val="00CE028D"/>
    <w:rsid w:val="00D57166"/>
    <w:rsid w:val="00DB5E72"/>
    <w:rsid w:val="00DC2976"/>
    <w:rsid w:val="00DE68F8"/>
    <w:rsid w:val="00DF013F"/>
    <w:rsid w:val="00E42649"/>
    <w:rsid w:val="00E56534"/>
    <w:rsid w:val="00E84114"/>
    <w:rsid w:val="00E95CE1"/>
    <w:rsid w:val="00EB21A5"/>
    <w:rsid w:val="00ED3488"/>
    <w:rsid w:val="00F861D4"/>
    <w:rsid w:val="00FA3A5C"/>
    <w:rsid w:val="00FC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8531A"/>
  <w15:docId w15:val="{1EA58B32-E46F-4393-B908-E21F0F90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523C31"/>
    <w:rPr>
      <w:sz w:val="21"/>
      <w:szCs w:val="21"/>
    </w:rPr>
  </w:style>
  <w:style w:type="paragraph" w:styleId="ac">
    <w:name w:val="annotation text"/>
    <w:basedOn w:val="a"/>
    <w:link w:val="ad"/>
    <w:uiPriority w:val="99"/>
    <w:semiHidden/>
    <w:unhideWhenUsed/>
    <w:rsid w:val="00523C31"/>
    <w:pPr>
      <w:jc w:val="left"/>
    </w:pPr>
  </w:style>
  <w:style w:type="character" w:customStyle="1" w:styleId="ad">
    <w:name w:val="批注文字 字符"/>
    <w:basedOn w:val="a0"/>
    <w:link w:val="ac"/>
    <w:uiPriority w:val="99"/>
    <w:semiHidden/>
    <w:rsid w:val="00523C31"/>
  </w:style>
  <w:style w:type="paragraph" w:styleId="ae">
    <w:name w:val="annotation subject"/>
    <w:basedOn w:val="ac"/>
    <w:next w:val="ac"/>
    <w:link w:val="af"/>
    <w:uiPriority w:val="99"/>
    <w:semiHidden/>
    <w:unhideWhenUsed/>
    <w:rsid w:val="00523C31"/>
    <w:rPr>
      <w:b/>
      <w:bCs/>
    </w:rPr>
  </w:style>
  <w:style w:type="character" w:customStyle="1" w:styleId="af">
    <w:name w:val="批注主题 字符"/>
    <w:basedOn w:val="ad"/>
    <w:link w:val="ae"/>
    <w:uiPriority w:val="99"/>
    <w:semiHidden/>
    <w:rsid w:val="00523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nadealer@bsci.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BF27D-2F9B-4688-86DC-291470AC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 </cp:lastModifiedBy>
  <cp:revision>8</cp:revision>
  <dcterms:created xsi:type="dcterms:W3CDTF">2017-10-11T04:11:00Z</dcterms:created>
  <dcterms:modified xsi:type="dcterms:W3CDTF">2018-12-13T02:51:00Z</dcterms:modified>
</cp:coreProperties>
</file>