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3B41657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lastRenderedPageBreak/>
        <w:t>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青岛博源海越经贸有限公司</w:t>
      </w:r>
      <w:bookmarkEnd w:id="5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hint="eastAsia" w:ascii="Arial" w:hAnsi="Arial" w:cs="Arial"/>
        </w:rPr>
      </w:pPr>
      <w:bookmarkStart w:name="_GoBack" w:id="7"/>
      <w:bookmarkEnd w:id="7"/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0C69" w14:textId="77777777" w:rsidR="004316AF" w:rsidRDefault="004316AF" w:rsidP="004F3DE5">
      <w:r>
        <w:separator/>
      </w:r>
    </w:p>
  </w:endnote>
  <w:endnote w:type="continuationSeparator" w:id="0">
    <w:p w14:paraId="75FBB232" w14:textId="77777777" w:rsidR="004316AF" w:rsidRDefault="004316AF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9074" w14:textId="77777777" w:rsidR="004316AF" w:rsidRDefault="004316AF" w:rsidP="004F3DE5">
      <w:r>
        <w:separator/>
      </w:r>
    </w:p>
  </w:footnote>
  <w:footnote w:type="continuationSeparator" w:id="0">
    <w:p w14:paraId="7710470E" w14:textId="77777777" w:rsidR="004316AF" w:rsidRDefault="004316AF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431E7-4D8B-4872-A9B1-BDA3330C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18</cp:revision>
  <cp:lastPrinted>2017-02-24T06:22:00Z</cp:lastPrinted>
  <dcterms:created xsi:type="dcterms:W3CDTF">2018-11-02T07:47:00Z</dcterms:created>
  <dcterms:modified xsi:type="dcterms:W3CDTF">2019-11-11T07:08:00Z</dcterms:modified>
</cp:coreProperties>
</file>