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proofErr w:type="gramStart"/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</w:t>
      </w:r>
      <w:proofErr w:type="gramEnd"/>
      <w:r w:rsidRPr="00E72295" w:rsidR="00445208">
        <w:rPr>
          <w:rFonts w:ascii="Times New Roman" w:hAnsi="Times New Roman" w:cs="Times New Roman"/>
          <w:sz w:val="24"/>
          <w:szCs w:val="24"/>
        </w:rPr>
        <w:t>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lastRenderedPageBreak/>
        <w:t>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北京五道口医疗器械有限公司</w:t>
      </w:r>
      <w:bookmarkEnd w:id="5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</w:t>
      </w:r>
      <w:bookmarkStart w:name="_GoBack" w:id="7"/>
      <w:bookmarkEnd w:id="7"/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9D01B" w14:textId="77777777" w:rsidR="001B3EE5" w:rsidRDefault="001B3EE5" w:rsidP="004F3DE5">
      <w:r>
        <w:separator/>
      </w:r>
    </w:p>
  </w:endnote>
  <w:endnote w:type="continuationSeparator" w:id="0">
    <w:p w14:paraId="033E12DA" w14:textId="77777777" w:rsidR="001B3EE5" w:rsidRDefault="001B3EE5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E168" w14:textId="77777777" w:rsidR="001B3EE5" w:rsidRDefault="001B3EE5" w:rsidP="004F3DE5">
      <w:r>
        <w:separator/>
      </w:r>
    </w:p>
  </w:footnote>
  <w:footnote w:type="continuationSeparator" w:id="0">
    <w:p w14:paraId="667F5EEF" w14:textId="77777777" w:rsidR="001B3EE5" w:rsidRDefault="001B3EE5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9D3D-94B8-447D-B113-B5035BCE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21</cp:revision>
  <cp:lastPrinted>2017-02-24T06:22:00Z</cp:lastPrinted>
  <dcterms:created xsi:type="dcterms:W3CDTF">2018-11-02T07:47:00Z</dcterms:created>
  <dcterms:modified xsi:type="dcterms:W3CDTF">2020-05-15T10:08:00Z</dcterms:modified>
</cp:coreProperties>
</file>