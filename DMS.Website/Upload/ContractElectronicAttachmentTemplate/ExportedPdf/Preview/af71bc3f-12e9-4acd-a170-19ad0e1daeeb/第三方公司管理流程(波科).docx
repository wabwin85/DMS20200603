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72295" w:rsidR="00371F9D" w:rsidP="00E72295" w:rsidRDefault="00BF4FA7" w14:paraId="29B693F8" w14:textId="77777777">
      <w:pPr>
        <w:pStyle w:val="af0"/>
        <w:widowControl/>
        <w:outlineLvl w:val="0"/>
        <w:rPr>
          <w:rFonts w:eastAsiaTheme="minorEastAsia"/>
          <w:szCs w:val="24"/>
          <w:lang w:eastAsia="zh-CN"/>
        </w:rPr>
      </w:pPr>
      <w:r w:rsidRPr="00E72295">
        <w:rPr>
          <w:rFonts w:eastAsiaTheme="minorEastAsia"/>
          <w:szCs w:val="24"/>
          <w:lang w:eastAsia="zh-CN"/>
        </w:rPr>
        <w:t>第三方</w:t>
      </w:r>
      <w:r w:rsidRPr="00E72295" w:rsidR="00371F9D">
        <w:rPr>
          <w:rFonts w:eastAsiaTheme="minorEastAsia"/>
          <w:szCs w:val="24"/>
          <w:lang w:eastAsia="zh-CN"/>
        </w:rPr>
        <w:t>公司</w:t>
      </w:r>
      <w:r w:rsidRPr="00E72295" w:rsidR="00910DB3">
        <w:rPr>
          <w:rFonts w:hint="eastAsia" w:eastAsiaTheme="minorEastAsia"/>
          <w:szCs w:val="24"/>
          <w:lang w:eastAsia="zh-CN"/>
        </w:rPr>
        <w:t>管理</w:t>
      </w:r>
      <w:r w:rsidRPr="00E72295" w:rsidR="00371F9D">
        <w:rPr>
          <w:rFonts w:eastAsiaTheme="minorEastAsia"/>
          <w:szCs w:val="24"/>
          <w:lang w:eastAsia="zh-CN"/>
        </w:rPr>
        <w:t>规则</w:t>
      </w:r>
    </w:p>
    <w:p w:rsidRPr="006B5061" w:rsidR="00D616C0" w:rsidP="008E3DF4" w:rsidRDefault="00D616C0" w14:paraId="5C574C10" w14:textId="77777777">
      <w:pPr>
        <w:pStyle w:val="a3"/>
        <w:spacing w:line="320" w:lineRule="exact"/>
        <w:ind w:left="1" w:firstLine="0" w:firstLineChars="0"/>
        <w:jc w:val="center"/>
        <w:rPr>
          <w:rFonts w:ascii="Arial" w:hAnsi="Arial" w:cs="Arial"/>
          <w:b/>
          <w:szCs w:val="21"/>
        </w:rPr>
      </w:pPr>
    </w:p>
    <w:p w:rsidRPr="006B5061" w:rsidR="00550954" w:rsidP="00550954" w:rsidRDefault="00550954" w14:paraId="1C0DD9C8" w14:textId="77777777">
      <w:pPr>
        <w:pStyle w:val="a3"/>
        <w:spacing w:line="320" w:lineRule="exact"/>
        <w:ind w:firstLine="0" w:firstLineChars="0"/>
        <w:rPr>
          <w:rFonts w:ascii="Arial" w:hAnsi="Arial" w:cs="Arial"/>
          <w:b/>
          <w:szCs w:val="21"/>
        </w:rPr>
      </w:pPr>
    </w:p>
    <w:p w:rsidRPr="00E72295" w:rsidR="00AB74F6" w:rsidP="00AB74F6" w:rsidRDefault="002C551B" w14:paraId="5A688A92" w14:textId="28F6360E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蓝威经营的</w:t>
      </w:r>
      <w:r w:rsidRPr="00E72295" w:rsidR="00583024">
        <w:rPr>
          <w:rFonts w:ascii="Times New Roman" w:hAnsi="Times New Roman" w:cs="Times New Roman"/>
          <w:sz w:val="24"/>
          <w:szCs w:val="24"/>
        </w:rPr>
        <w:t>波士顿科学</w:t>
      </w:r>
      <w:r>
        <w:rPr>
          <w:rFonts w:hint="eastAsia" w:ascii="Times New Roman" w:hAnsi="Times New Roman" w:cs="Times New Roman"/>
          <w:sz w:val="24"/>
          <w:szCs w:val="24"/>
        </w:rPr>
        <w:t>产品</w:t>
      </w:r>
      <w:r w:rsidRPr="00E72295" w:rsidR="00583024">
        <w:rPr>
          <w:rFonts w:ascii="Times New Roman" w:hAnsi="Times New Roman" w:cs="Times New Roman"/>
          <w:sz w:val="24"/>
          <w:szCs w:val="24"/>
        </w:rPr>
        <w:t>基于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平台型经销商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一级经销商</w:t>
      </w:r>
      <w:r w:rsidRPr="00E72295" w:rsidR="00583024">
        <w:rPr>
          <w:rFonts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二级经销商</w:t>
      </w:r>
      <w:r w:rsidRPr="00E72295" w:rsidR="00AB74F6">
        <w:rPr>
          <w:rFonts w:ascii="Times New Roman" w:hAnsi="Times New Roman" w:cs="Times New Roman"/>
          <w:sz w:val="24"/>
          <w:szCs w:val="24"/>
        </w:rPr>
        <w:t>管理流程，</w:t>
      </w:r>
      <w:r w:rsidRPr="00E72295" w:rsidR="00583024">
        <w:rPr>
          <w:rFonts w:ascii="Times New Roman" w:hAnsi="Times New Roman" w:cs="Times New Roman"/>
          <w:sz w:val="24"/>
          <w:szCs w:val="24"/>
        </w:rPr>
        <w:t>制定了以下第三方公司管理规则：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并作为《经销商协议》</w:t>
      </w:r>
      <w:r w:rsidRPr="00E72295" w:rsidR="00FD426F">
        <w:rPr>
          <w:rFonts w:hint="eastAsia" w:ascii="Times New Roman" w:hAnsi="Times New Roman" w:cs="Times New Roman"/>
          <w:sz w:val="24"/>
          <w:szCs w:val="24"/>
        </w:rPr>
        <w:t>或《二级经销商合同》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的有效组成部分。</w:t>
      </w:r>
      <w:bookmarkStart w:name="_GoBack" w:id="0"/>
      <w:bookmarkEnd w:id="0"/>
    </w:p>
    <w:p w:rsidRPr="006823F5" w:rsidR="00AB74F6" w:rsidP="00550954" w:rsidRDefault="00AB74F6" w14:paraId="7798F6BA" w14:textId="77777777">
      <w:pPr>
        <w:pStyle w:val="a3"/>
        <w:spacing w:line="320" w:lineRule="exact"/>
        <w:ind w:firstLine="0" w:firstLineChars="0"/>
        <w:rPr>
          <w:rFonts w:ascii="Times New Roman" w:hAnsi="Times New Roman" w:cs="Times New Roman"/>
          <w:sz w:val="24"/>
          <w:szCs w:val="24"/>
        </w:rPr>
      </w:pPr>
    </w:p>
    <w:p w:rsidRPr="00E72295" w:rsidR="00C5557A" w:rsidP="00C5557A" w:rsidRDefault="00085ABD" w14:paraId="423E28CB" w14:textId="05991ED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如经销商准备与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BF09A8">
        <w:rPr>
          <w:rFonts w:ascii="Times New Roman" w:hAnsi="Times New Roman" w:cs="Times New Roman"/>
          <w:sz w:val="24"/>
          <w:szCs w:val="24"/>
        </w:rPr>
        <w:t>（一级）或平台（二级）签约，</w:t>
      </w:r>
      <w:r w:rsidRPr="00E72295" w:rsidR="00BF09A8">
        <w:rPr>
          <w:rFonts w:hint="eastAsia" w:ascii="Times New Roman" w:hAnsi="Times New Roman" w:cs="Times New Roman"/>
          <w:sz w:val="24"/>
          <w:szCs w:val="24"/>
        </w:rPr>
        <w:t>且</w:t>
      </w:r>
      <w:r w:rsidRPr="00E72295">
        <w:rPr>
          <w:rFonts w:ascii="Times New Roman" w:hAnsi="Times New Roman" w:cs="Times New Roman"/>
          <w:sz w:val="24"/>
          <w:szCs w:val="24"/>
        </w:rPr>
        <w:t>其</w:t>
      </w:r>
      <w:r w:rsidRPr="00E72295" w:rsidR="00D209AB">
        <w:rPr>
          <w:rFonts w:ascii="Times New Roman" w:hAnsi="Times New Roman" w:cs="Times New Roman"/>
          <w:sz w:val="24"/>
          <w:szCs w:val="24"/>
        </w:rPr>
        <w:t>将</w:t>
      </w:r>
      <w:r w:rsidRPr="00E72295">
        <w:rPr>
          <w:rFonts w:ascii="Times New Roman" w:hAnsi="Times New Roman" w:cs="Times New Roman"/>
          <w:sz w:val="24"/>
          <w:szCs w:val="24"/>
        </w:rPr>
        <w:t>通过第三方公司</w:t>
      </w:r>
      <w:r w:rsidRPr="00E72295" w:rsidR="00342FAE">
        <w:rPr>
          <w:rFonts w:ascii="Times New Roman" w:hAnsi="Times New Roman" w:cs="Times New Roman"/>
          <w:sz w:val="24"/>
          <w:szCs w:val="24"/>
        </w:rPr>
        <w:t>（以下称</w:t>
      </w:r>
      <w:r w:rsidRPr="00E72295" w:rsidR="00342FAE">
        <w:rPr>
          <w:rFonts w:ascii="Times New Roman" w:hAnsi="Times New Roman" w:cs="Times New Roman"/>
          <w:sz w:val="24"/>
          <w:szCs w:val="24"/>
        </w:rPr>
        <w:t>“</w:t>
      </w:r>
      <w:r w:rsidRPr="00E72295" w:rsidR="00342FAE">
        <w:rPr>
          <w:rFonts w:ascii="Times New Roman" w:hAnsi="Times New Roman" w:cs="Times New Roman"/>
          <w:sz w:val="24"/>
          <w:szCs w:val="24"/>
        </w:rPr>
        <w:t>第三方</w:t>
      </w:r>
      <w:r w:rsidRPr="00E72295" w:rsidR="00342FAE">
        <w:rPr>
          <w:rFonts w:ascii="Times New Roman" w:hAnsi="Times New Roman" w:cs="Times New Roman"/>
          <w:sz w:val="24"/>
          <w:szCs w:val="24"/>
        </w:rPr>
        <w:t>”</w:t>
      </w:r>
      <w:r w:rsidRPr="00E72295" w:rsidR="00342FAE">
        <w:rPr>
          <w:rFonts w:ascii="Times New Roman" w:hAnsi="Times New Roman" w:cs="Times New Roman"/>
          <w:sz w:val="24"/>
          <w:szCs w:val="24"/>
        </w:rPr>
        <w:t>）</w:t>
      </w:r>
      <w:r w:rsidRPr="00E72295">
        <w:rPr>
          <w:rFonts w:ascii="Times New Roman" w:hAnsi="Times New Roman" w:cs="Times New Roman"/>
          <w:sz w:val="24"/>
          <w:szCs w:val="24"/>
        </w:rPr>
        <w:t>向授权医院开票销售，则经销商需在申请</w:t>
      </w:r>
      <w:r w:rsidRPr="00E72295" w:rsidR="006D1B3E">
        <w:rPr>
          <w:rFonts w:ascii="Times New Roman" w:hAnsi="Times New Roman" w:cs="Times New Roman"/>
          <w:sz w:val="24"/>
          <w:szCs w:val="24"/>
        </w:rPr>
        <w:t>成为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6D1B3E">
        <w:rPr>
          <w:rFonts w:ascii="Times New Roman" w:hAnsi="Times New Roman" w:cs="Times New Roman"/>
          <w:sz w:val="24"/>
          <w:szCs w:val="24"/>
        </w:rPr>
        <w:t>或平台经销商时，</w:t>
      </w:r>
      <w:r w:rsidRPr="00E72295">
        <w:rPr>
          <w:rFonts w:ascii="Times New Roman" w:hAnsi="Times New Roman" w:cs="Times New Roman"/>
          <w:sz w:val="24"/>
          <w:szCs w:val="24"/>
        </w:rPr>
        <w:t>即</w:t>
      </w:r>
      <w:r w:rsidRPr="00E72295" w:rsidR="00C550B8">
        <w:rPr>
          <w:rFonts w:ascii="Times New Roman" w:hAnsi="Times New Roman" w:cs="Times New Roman"/>
          <w:sz w:val="24"/>
          <w:szCs w:val="24"/>
        </w:rPr>
        <w:t>通过</w:t>
      </w:r>
      <w:r w:rsidRPr="00E72295" w:rsidR="00C550B8">
        <w:rPr>
          <w:rFonts w:ascii="Times New Roman" w:hAnsi="Times New Roman" w:cs="Times New Roman"/>
          <w:sz w:val="24"/>
          <w:szCs w:val="24"/>
        </w:rPr>
        <w:t>DMS</w:t>
      </w:r>
      <w:r w:rsidRPr="00E72295" w:rsidR="00C550B8">
        <w:rPr>
          <w:rFonts w:ascii="Times New Roman" w:hAnsi="Times New Roman" w:cs="Times New Roman"/>
          <w:sz w:val="24"/>
          <w:szCs w:val="24"/>
        </w:rPr>
        <w:t>系统</w:t>
      </w:r>
      <w:r w:rsidRPr="00E72295">
        <w:rPr>
          <w:rFonts w:ascii="Times New Roman" w:hAnsi="Times New Roman" w:cs="Times New Roman"/>
          <w:sz w:val="24"/>
          <w:szCs w:val="24"/>
        </w:rPr>
        <w:t>主动披露其与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 w:rsidRPr="00E72295">
        <w:rPr>
          <w:rFonts w:ascii="Times New Roman" w:hAnsi="Times New Roman" w:cs="Times New Roman"/>
          <w:sz w:val="24"/>
          <w:szCs w:val="24"/>
        </w:rPr>
        <w:t>业务有关的所有第三方的情况</w:t>
      </w:r>
      <w:r w:rsidRPr="00E72295" w:rsidR="003E5838">
        <w:rPr>
          <w:rFonts w:hint="eastAsia" w:ascii="Times New Roman" w:hAnsi="Times New Roman" w:cs="Times New Roman"/>
          <w:sz w:val="24"/>
          <w:szCs w:val="24"/>
        </w:rPr>
        <w:t>，披露</w:t>
      </w:r>
      <w:r w:rsidRPr="00E72295" w:rsidR="00872937">
        <w:rPr>
          <w:rFonts w:hint="eastAsia" w:ascii="Times New Roman" w:hAnsi="Times New Roman" w:cs="Times New Roman"/>
          <w:sz w:val="24"/>
          <w:szCs w:val="24"/>
        </w:rPr>
        <w:t>的系统操作</w:t>
      </w:r>
      <w:r w:rsidRPr="00E72295" w:rsidR="003E5838">
        <w:rPr>
          <w:rFonts w:hint="eastAsia" w:ascii="Times New Roman" w:hAnsi="Times New Roman" w:cs="Times New Roman"/>
          <w:sz w:val="24"/>
          <w:szCs w:val="24"/>
        </w:rPr>
        <w:t>方法见</w:t>
      </w:r>
      <w:r w:rsidRPr="00EF5F6F" w:rsidR="003E5838">
        <w:rPr>
          <w:rFonts w:hint="eastAsia" w:ascii="Times New Roman" w:hAnsi="Times New Roman" w:cs="Times New Roman"/>
          <w:color w:val="FF0000"/>
          <w:sz w:val="24"/>
          <w:szCs w:val="24"/>
        </w:rPr>
        <w:t>附件</w:t>
      </w:r>
      <w:r w:rsidRPr="00EF5F6F" w:rsidR="003E5838">
        <w:rPr>
          <w:rFonts w:hint="eastAsia" w:ascii="Times New Roman" w:hAnsi="Times New Roman" w:cs="Times New Roman"/>
          <w:color w:val="FF0000"/>
          <w:sz w:val="24"/>
          <w:szCs w:val="24"/>
        </w:rPr>
        <w:t>2</w:t>
      </w:r>
      <w:r w:rsidRPr="00E72295">
        <w:rPr>
          <w:rFonts w:ascii="Times New Roman" w:hAnsi="Times New Roman" w:cs="Times New Roman"/>
          <w:sz w:val="24"/>
          <w:szCs w:val="24"/>
        </w:rPr>
        <w:t>。</w:t>
      </w:r>
      <w:r w:rsidRPr="00E72295" w:rsidR="00BF09A8">
        <w:rPr>
          <w:rFonts w:ascii="Times New Roman" w:hAnsi="Times New Roman" w:cs="Times New Roman"/>
          <w:sz w:val="24"/>
          <w:szCs w:val="24"/>
        </w:rPr>
        <w:t>经销商有义务对其第三方</w:t>
      </w:r>
      <w:r w:rsidRPr="00E72295" w:rsidR="00D35221">
        <w:rPr>
          <w:rFonts w:ascii="Times New Roman" w:hAnsi="Times New Roman" w:cs="Times New Roman"/>
          <w:sz w:val="24"/>
          <w:szCs w:val="24"/>
        </w:rPr>
        <w:t>进行管理。</w:t>
      </w:r>
    </w:p>
    <w:p w:rsidRPr="00E72295" w:rsidR="00085ABD" w:rsidP="0034391E" w:rsidRDefault="00085ABD" w14:paraId="65AFCAE3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085ABD" w:rsidP="00412646" w:rsidRDefault="00085ABD" w14:paraId="240749D2" w14:textId="316F931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若经销商目前已经</w:t>
      </w:r>
      <w:r w:rsidRPr="00E72295" w:rsidR="00BA0C37">
        <w:rPr>
          <w:rFonts w:ascii="Times New Roman" w:hAnsi="Times New Roman" w:cs="Times New Roman"/>
          <w:sz w:val="24"/>
          <w:szCs w:val="24"/>
        </w:rPr>
        <w:t>成</w:t>
      </w:r>
      <w:r w:rsidRPr="00E72295">
        <w:rPr>
          <w:rFonts w:ascii="Times New Roman" w:hAnsi="Times New Roman" w:cs="Times New Roman"/>
          <w:sz w:val="24"/>
          <w:szCs w:val="24"/>
        </w:rPr>
        <w:t>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445208">
        <w:rPr>
          <w:rFonts w:ascii="Times New Roman" w:hAnsi="Times New Roman" w:cs="Times New Roman"/>
          <w:sz w:val="24"/>
          <w:szCs w:val="24"/>
        </w:rPr>
        <w:t>或平台签约经销商</w:t>
      </w:r>
      <w:r w:rsidRPr="00E72295">
        <w:rPr>
          <w:rFonts w:ascii="Times New Roman" w:hAnsi="Times New Roman" w:cs="Times New Roman"/>
          <w:sz w:val="24"/>
          <w:szCs w:val="24"/>
        </w:rPr>
        <w:t>后才有第三方的，</w:t>
      </w:r>
      <w:r w:rsidRPr="00E72295" w:rsidR="00FA0E15">
        <w:rPr>
          <w:rFonts w:ascii="Times New Roman" w:hAnsi="Times New Roman" w:cs="Times New Roman"/>
          <w:sz w:val="24"/>
          <w:szCs w:val="24"/>
        </w:rPr>
        <w:t>或已经披露了第三方，但有变更的，经销商</w:t>
      </w:r>
      <w:r w:rsidRPr="00E72295">
        <w:rPr>
          <w:rFonts w:ascii="Times New Roman" w:hAnsi="Times New Roman" w:cs="Times New Roman"/>
          <w:sz w:val="24"/>
          <w:szCs w:val="24"/>
        </w:rPr>
        <w:t>应</w:t>
      </w:r>
      <w:r w:rsidRPr="00E72295" w:rsidR="0040355D">
        <w:rPr>
          <w:rFonts w:ascii="Times New Roman" w:hAnsi="Times New Roman" w:cs="Times New Roman"/>
          <w:sz w:val="24"/>
          <w:szCs w:val="24"/>
        </w:rPr>
        <w:t>随时</w:t>
      </w:r>
      <w:r w:rsidRPr="00E72295">
        <w:rPr>
          <w:rFonts w:ascii="Times New Roman" w:hAnsi="Times New Roman" w:cs="Times New Roman"/>
          <w:sz w:val="24"/>
          <w:szCs w:val="24"/>
        </w:rPr>
        <w:t>主动</w:t>
      </w:r>
      <w:r w:rsidRPr="00E72295" w:rsidR="00412646">
        <w:rPr>
          <w:rFonts w:ascii="Times New Roman" w:hAnsi="Times New Roman" w:cs="Times New Roman"/>
          <w:sz w:val="24"/>
          <w:szCs w:val="24"/>
        </w:rPr>
        <w:t>在</w:t>
      </w:r>
      <w:r w:rsidRPr="00E72295" w:rsidR="00412646">
        <w:rPr>
          <w:rFonts w:ascii="Times New Roman" w:hAnsi="Times New Roman" w:cs="Times New Roman"/>
          <w:sz w:val="24"/>
          <w:szCs w:val="24"/>
        </w:rPr>
        <w:t>DMS</w:t>
      </w:r>
      <w:r w:rsidRPr="00E72295" w:rsidR="00412646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补充披露</w:t>
      </w:r>
      <w:r w:rsidRPr="00E72295" w:rsidR="00BA7008">
        <w:rPr>
          <w:rFonts w:ascii="Times New Roman" w:hAnsi="Times New Roman" w:cs="Times New Roman"/>
          <w:sz w:val="24"/>
          <w:szCs w:val="24"/>
        </w:rPr>
        <w:t>第三方</w:t>
      </w:r>
      <w:r w:rsidRPr="00E72295">
        <w:rPr>
          <w:rFonts w:ascii="Times New Roman" w:hAnsi="Times New Roman" w:cs="Times New Roman"/>
          <w:sz w:val="24"/>
          <w:szCs w:val="24"/>
        </w:rPr>
        <w:t>情况。</w:t>
      </w:r>
    </w:p>
    <w:p w:rsidRPr="00E72295" w:rsidR="00BA0C37" w:rsidP="00353D85" w:rsidRDefault="00BA0C37" w14:paraId="46A7D195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003200" w:rsidP="00234A2A" w:rsidRDefault="00527501" w14:paraId="2F20283B" w14:textId="12D9B66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经销商在</w:t>
      </w:r>
      <w:r w:rsidRPr="00E72295" w:rsidR="00937B1D">
        <w:rPr>
          <w:rFonts w:ascii="Times New Roman" w:hAnsi="Times New Roman" w:cs="Times New Roman"/>
          <w:sz w:val="24"/>
          <w:szCs w:val="24"/>
        </w:rPr>
        <w:t>DMS</w:t>
      </w:r>
      <w:r w:rsidRPr="00E72295" w:rsidR="00937B1D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披露第三方时，应</w:t>
      </w:r>
      <w:r w:rsidRPr="00E72295" w:rsidR="00937B1D">
        <w:rPr>
          <w:rFonts w:ascii="Times New Roman" w:hAnsi="Times New Roman" w:cs="Times New Roman"/>
          <w:sz w:val="24"/>
          <w:szCs w:val="24"/>
        </w:rPr>
        <w:t>选择</w:t>
      </w:r>
      <w:r w:rsidRPr="00E72295" w:rsidR="007571CA">
        <w:rPr>
          <w:rFonts w:ascii="Times New Roman" w:hAnsi="Times New Roman" w:cs="Times New Roman"/>
          <w:sz w:val="24"/>
          <w:szCs w:val="24"/>
        </w:rPr>
        <w:t>其与第三方的关系，</w:t>
      </w:r>
      <w:r w:rsidRPr="00E72295" w:rsidR="006A4D19">
        <w:rPr>
          <w:rFonts w:ascii="Times New Roman" w:hAnsi="Times New Roman" w:cs="Times New Roman"/>
          <w:sz w:val="24"/>
          <w:szCs w:val="24"/>
        </w:rPr>
        <w:t>为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6A4D19">
        <w:rPr>
          <w:rFonts w:ascii="Times New Roman" w:hAnsi="Times New Roman" w:cs="Times New Roman"/>
          <w:sz w:val="24"/>
          <w:szCs w:val="24"/>
        </w:rPr>
        <w:t>经销商</w:t>
      </w:r>
      <w:r w:rsidRPr="00E72295" w:rsidR="00E93345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7571CA">
        <w:rPr>
          <w:rFonts w:ascii="Times New Roman" w:hAnsi="Times New Roman" w:cs="Times New Roman"/>
          <w:sz w:val="24"/>
          <w:szCs w:val="24"/>
        </w:rPr>
        <w:t>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7571CA">
        <w:rPr>
          <w:rFonts w:ascii="Times New Roman" w:hAnsi="Times New Roman" w:cs="Times New Roman"/>
          <w:sz w:val="24"/>
          <w:szCs w:val="24"/>
        </w:rPr>
        <w:t>或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7571CA">
        <w:rPr>
          <w:rFonts w:ascii="Times New Roman" w:hAnsi="Times New Roman" w:cs="Times New Roman"/>
          <w:sz w:val="24"/>
          <w:szCs w:val="24"/>
        </w:rPr>
        <w:t>医院指定公司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7571CA">
        <w:rPr>
          <w:rFonts w:ascii="Times New Roman" w:hAnsi="Times New Roman" w:cs="Times New Roman"/>
          <w:sz w:val="24"/>
          <w:szCs w:val="24"/>
        </w:rPr>
        <w:t>。若</w:t>
      </w:r>
      <w:r w:rsidRPr="00E72295" w:rsidR="00342FAE">
        <w:rPr>
          <w:rFonts w:ascii="Times New Roman" w:hAnsi="Times New Roman" w:cs="Times New Roman"/>
          <w:sz w:val="24"/>
          <w:szCs w:val="24"/>
        </w:rPr>
        <w:t>第三方</w:t>
      </w:r>
      <w:r w:rsidRPr="00E72295" w:rsidR="007571CA">
        <w:rPr>
          <w:rFonts w:ascii="Times New Roman" w:hAnsi="Times New Roman" w:cs="Times New Roman"/>
          <w:sz w:val="24"/>
          <w:szCs w:val="24"/>
        </w:rPr>
        <w:t>为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7571CA">
        <w:rPr>
          <w:rFonts w:ascii="Times New Roman" w:hAnsi="Times New Roman" w:cs="Times New Roman"/>
          <w:sz w:val="24"/>
          <w:szCs w:val="24"/>
        </w:rPr>
        <w:t>经销商</w:t>
      </w:r>
      <w:r w:rsidRPr="00E72295" w:rsidR="00836DB2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6A4D19">
        <w:rPr>
          <w:rFonts w:ascii="Times New Roman" w:hAnsi="Times New Roman" w:cs="Times New Roman"/>
          <w:sz w:val="24"/>
          <w:szCs w:val="24"/>
        </w:rPr>
        <w:t>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6A4D19">
        <w:rPr>
          <w:rFonts w:ascii="Times New Roman" w:hAnsi="Times New Roman" w:cs="Times New Roman"/>
          <w:sz w:val="24"/>
          <w:szCs w:val="24"/>
        </w:rPr>
        <w:t>，</w:t>
      </w:r>
      <w:r w:rsidRPr="00E72295" w:rsidR="006A4D19">
        <w:rPr>
          <w:rFonts w:hint="eastAsia" w:ascii="Times New Roman" w:hAnsi="Times New Roman" w:cs="Times New Roman"/>
          <w:sz w:val="24"/>
          <w:szCs w:val="24"/>
        </w:rPr>
        <w:t>经销商应与该第三方签署</w:t>
      </w:r>
      <w:r w:rsidRPr="00E72295" w:rsidR="00160AB2">
        <w:rPr>
          <w:rFonts w:hint="eastAsia" w:ascii="Times New Roman" w:hAnsi="Times New Roman" w:cs="Times New Roman"/>
          <w:sz w:val="24"/>
          <w:szCs w:val="24"/>
        </w:rPr>
        <w:t>合同以</w:t>
      </w:r>
      <w:r w:rsidRPr="00E72295" w:rsidR="00160AB2">
        <w:rPr>
          <w:rFonts w:ascii="Times New Roman" w:hAnsi="Times New Roman" w:cs="Times New Roman"/>
          <w:sz w:val="24"/>
          <w:szCs w:val="24"/>
        </w:rPr>
        <w:t>及</w:t>
      </w:r>
      <w:r w:rsidRPr="00E72295" w:rsidR="007F7855">
        <w:rPr>
          <w:rFonts w:hint="eastAsia" w:ascii="Times New Roman" w:hAnsi="Times New Roman" w:cs="Times New Roman"/>
          <w:sz w:val="24"/>
          <w:szCs w:val="24"/>
        </w:rPr>
        <w:t>法律</w:t>
      </w:r>
      <w:r w:rsidRPr="00E72295" w:rsidR="00160AB2">
        <w:rPr>
          <w:rFonts w:hint="eastAsia" w:ascii="Times New Roman" w:hAnsi="Times New Roman" w:cs="Times New Roman"/>
          <w:sz w:val="24"/>
          <w:szCs w:val="24"/>
        </w:rPr>
        <w:t>合规附件</w:t>
      </w:r>
      <w:r w:rsidRPr="00E72295" w:rsidR="00397058">
        <w:rPr>
          <w:rFonts w:ascii="Times New Roman" w:hAnsi="Times New Roman" w:cs="Times New Roman"/>
          <w:sz w:val="24"/>
          <w:szCs w:val="24"/>
        </w:rPr>
        <w:t>（</w:t>
      </w:r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合规附件模板见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附件</w:t>
      </w:r>
      <w:r w:rsidRPr="00866A8F" w:rsidR="00917C5F">
        <w:rPr>
          <w:rFonts w:hint="eastAsia" w:ascii="Times New Roman" w:hAnsi="Times New Roman" w:cs="Times New Roman"/>
          <w:color w:val="FF0000"/>
          <w:sz w:val="24"/>
          <w:szCs w:val="24"/>
        </w:rPr>
        <w:t>3</w:t>
      </w:r>
      <w:r w:rsidRPr="00E72295" w:rsidR="00397058">
        <w:rPr>
          <w:rFonts w:ascii="Times New Roman" w:hAnsi="Times New Roman" w:cs="Times New Roman"/>
          <w:sz w:val="24"/>
          <w:szCs w:val="24"/>
        </w:rPr>
        <w:t>）</w:t>
      </w:r>
      <w:r w:rsidRPr="00E72295" w:rsidR="006A4D19">
        <w:rPr>
          <w:rFonts w:ascii="Times New Roman" w:hAnsi="Times New Roman" w:cs="Times New Roman"/>
          <w:sz w:val="24"/>
          <w:szCs w:val="24"/>
        </w:rPr>
        <w:t>，对第三方所有与</w:t>
      </w:r>
      <w:r w:rsidRPr="00E72295" w:rsidR="00397058">
        <w:rPr>
          <w:rFonts w:ascii="Times New Roman" w:hAnsi="Times New Roman" w:cs="Times New Roman"/>
          <w:sz w:val="24"/>
          <w:szCs w:val="24"/>
        </w:rPr>
        <w:t>销售</w:t>
      </w:r>
      <w:r w:rsidRPr="00E72295" w:rsidR="006A4D19">
        <w:rPr>
          <w:rFonts w:ascii="Times New Roman" w:hAnsi="Times New Roman" w:cs="Times New Roman"/>
          <w:sz w:val="24"/>
          <w:szCs w:val="24"/>
        </w:rPr>
        <w:t>BSC</w:t>
      </w:r>
      <w:r w:rsidRPr="00E72295" w:rsidR="006A4D19">
        <w:rPr>
          <w:rFonts w:ascii="Times New Roman" w:hAnsi="Times New Roman" w:cs="Times New Roman"/>
          <w:sz w:val="24"/>
          <w:szCs w:val="24"/>
        </w:rPr>
        <w:t>产品有关</w:t>
      </w:r>
      <w:r w:rsidRPr="00E72295" w:rsidR="00397058">
        <w:rPr>
          <w:rFonts w:ascii="Times New Roman" w:hAnsi="Times New Roman" w:cs="Times New Roman"/>
          <w:sz w:val="24"/>
          <w:szCs w:val="24"/>
        </w:rPr>
        <w:t>的</w:t>
      </w:r>
      <w:r w:rsidRPr="00E72295" w:rsidR="00872B5F">
        <w:rPr>
          <w:rFonts w:ascii="Times New Roman" w:hAnsi="Times New Roman" w:cs="Times New Roman"/>
          <w:sz w:val="24"/>
          <w:szCs w:val="24"/>
        </w:rPr>
        <w:t>人员进行合规和</w:t>
      </w:r>
      <w:r w:rsidRPr="00E72295" w:rsidR="006A4D19">
        <w:rPr>
          <w:rFonts w:ascii="Times New Roman" w:hAnsi="Times New Roman" w:cs="Times New Roman"/>
          <w:sz w:val="24"/>
          <w:szCs w:val="24"/>
        </w:rPr>
        <w:t>质量培训</w:t>
      </w:r>
      <w:r w:rsidRPr="00E72295" w:rsidR="00D41379">
        <w:rPr>
          <w:rFonts w:hint="eastAsia" w:ascii="Times New Roman" w:hAnsi="Times New Roman" w:cs="Times New Roman"/>
          <w:sz w:val="24"/>
          <w:szCs w:val="24"/>
        </w:rPr>
        <w:t>（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合规及质量培训资料见附件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4</w:t>
      </w:r>
      <w:r w:rsidRPr="00E72295" w:rsidR="00D41379">
        <w:rPr>
          <w:rFonts w:hint="eastAsia" w:ascii="Times New Roman" w:hAnsi="Times New Roman" w:cs="Times New Roman"/>
          <w:sz w:val="24"/>
          <w:szCs w:val="24"/>
        </w:rPr>
        <w:t>）</w:t>
      </w:r>
      <w:r w:rsidRPr="00E72295" w:rsidR="006A4D19">
        <w:rPr>
          <w:rFonts w:ascii="Times New Roman" w:hAnsi="Times New Roman" w:cs="Times New Roman"/>
          <w:sz w:val="24"/>
          <w:szCs w:val="24"/>
        </w:rPr>
        <w:t>，</w:t>
      </w:r>
      <w:r w:rsidRPr="00866A8F" w:rsidR="006A4D19">
        <w:rPr>
          <w:rFonts w:hint="eastAsia" w:ascii="Times New Roman" w:hAnsi="Times New Roman" w:cs="Times New Roman"/>
          <w:color w:val="FF0000"/>
          <w:sz w:val="24"/>
          <w:szCs w:val="24"/>
        </w:rPr>
        <w:t>签署</w:t>
      </w:r>
      <w:r w:rsidRPr="00866A8F" w:rsidR="00397058">
        <w:rPr>
          <w:rFonts w:hint="eastAsia" w:ascii="Times New Roman" w:hAnsi="Times New Roman" w:cs="Times New Roman"/>
          <w:color w:val="FF0000"/>
          <w:sz w:val="24"/>
          <w:szCs w:val="24"/>
        </w:rPr>
        <w:t>培训签到表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（附件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5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）</w:t>
      </w:r>
      <w:r w:rsidRPr="00E72295" w:rsidR="004A502C">
        <w:rPr>
          <w:rFonts w:ascii="Times New Roman" w:hAnsi="Times New Roman" w:cs="Times New Roman"/>
          <w:sz w:val="24"/>
          <w:szCs w:val="24"/>
        </w:rPr>
        <w:t>。</w:t>
      </w:r>
      <w:r w:rsidRPr="00E72295" w:rsidR="006B5061">
        <w:rPr>
          <w:rFonts w:hint="eastAsia" w:ascii="Times New Roman" w:hAnsi="Times New Roman" w:cs="Times New Roman"/>
          <w:sz w:val="24"/>
          <w:szCs w:val="24"/>
        </w:rPr>
        <w:t>并</w:t>
      </w:r>
      <w:r w:rsidRPr="00E72295" w:rsidR="00937B1D">
        <w:rPr>
          <w:rFonts w:ascii="Times New Roman" w:hAnsi="Times New Roman" w:cs="Times New Roman"/>
          <w:sz w:val="24"/>
          <w:szCs w:val="24"/>
        </w:rPr>
        <w:t>将文件</w:t>
      </w:r>
      <w:r w:rsidRPr="00E72295" w:rsidR="002A6FAA">
        <w:rPr>
          <w:rFonts w:ascii="Times New Roman" w:hAnsi="Times New Roman" w:cs="Times New Roman"/>
          <w:sz w:val="24"/>
          <w:szCs w:val="24"/>
        </w:rPr>
        <w:t>上传至</w:t>
      </w:r>
      <w:r w:rsidRPr="00E72295" w:rsidR="002A6FAA">
        <w:rPr>
          <w:rFonts w:ascii="Times New Roman" w:hAnsi="Times New Roman" w:cs="Times New Roman"/>
          <w:sz w:val="24"/>
          <w:szCs w:val="24"/>
        </w:rPr>
        <w:t>DMS</w:t>
      </w:r>
      <w:r w:rsidRPr="00E72295" w:rsidR="002A6FAA">
        <w:rPr>
          <w:rFonts w:ascii="Times New Roman" w:hAnsi="Times New Roman" w:cs="Times New Roman"/>
          <w:sz w:val="24"/>
          <w:szCs w:val="24"/>
        </w:rPr>
        <w:t>系统存档。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所有附件文件可从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DMS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系统</w:t>
      </w:r>
      <w:r w:rsidRPr="00E72295" w:rsidR="00234A2A">
        <w:rPr>
          <w:rFonts w:hint="eastAsia" w:ascii="Times New Roman" w:hAnsi="Times New Roman" w:cs="Times New Roman"/>
          <w:sz w:val="24"/>
          <w:szCs w:val="24"/>
        </w:rPr>
        <w:t>的“使用帮助及模板”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中</w:t>
      </w:r>
      <w:r w:rsidRPr="00E72295" w:rsidR="00D10865">
        <w:rPr>
          <w:rFonts w:hint="eastAsia" w:ascii="Times New Roman" w:hAnsi="Times New Roman" w:cs="Times New Roman"/>
          <w:sz w:val="24"/>
          <w:szCs w:val="24"/>
        </w:rPr>
        <w:t>进行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下载</w:t>
      </w:r>
      <w:r w:rsidRPr="00E72295" w:rsidR="00D10865">
        <w:rPr>
          <w:rFonts w:hint="eastAsia" w:ascii="Times New Roman" w:hAnsi="Times New Roman" w:cs="Times New Roman"/>
          <w:sz w:val="24"/>
          <w:szCs w:val="24"/>
        </w:rPr>
        <w:t>，下载路径见下图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。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或平台商务人员应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对经销商</w:t>
      </w:r>
      <w:r w:rsidRPr="00E72295" w:rsidR="00340A05">
        <w:rPr>
          <w:rFonts w:ascii="Times New Roman" w:hAnsi="Times New Roman" w:cs="Times New Roman"/>
          <w:sz w:val="24"/>
          <w:szCs w:val="24"/>
        </w:rPr>
        <w:t>上传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的文件进行审核，并审批通过或拒回经销商重新提交</w:t>
      </w:r>
      <w:r w:rsidRPr="00E72295" w:rsidR="00340A05">
        <w:rPr>
          <w:rFonts w:ascii="Times New Roman" w:hAnsi="Times New Roman" w:cs="Times New Roman"/>
          <w:sz w:val="24"/>
          <w:szCs w:val="24"/>
        </w:rPr>
        <w:t>。</w:t>
      </w:r>
    </w:p>
    <w:p w:rsidRPr="0044399A" w:rsidR="00120279" w:rsidP="0044399A" w:rsidRDefault="0044399A" w14:paraId="3FAA083E" w14:textId="2A9E4E68">
      <w:pPr>
        <w:widowControl/>
        <w:ind w:left="-3" w:leftChars="-136" w:hanging="283" w:hangingChars="13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7C26A82" wp14:editId="4E3712F6">
            <wp:extent cx="6479540" cy="1985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72295" w:rsidR="00685A32" w:rsidP="00120279" w:rsidRDefault="00FA0E15" w14:paraId="790AF67B" w14:textId="05B72861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Pr="00E72295" w:rsidR="00886F48">
        <w:rPr>
          <w:rFonts w:hint="eastAsia" w:ascii="Times New Roman" w:hAnsi="Times New Roman" w:cs="Times New Roman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经销商</w:t>
      </w:r>
      <w:r w:rsidRPr="00E72295" w:rsidR="004F6529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>
        <w:rPr>
          <w:rFonts w:ascii="Times New Roman" w:hAnsi="Times New Roman" w:cs="Times New Roman"/>
          <w:sz w:val="24"/>
          <w:szCs w:val="24"/>
        </w:rPr>
        <w:t>公司</w:t>
      </w:r>
      <w:r w:rsidRPr="00E72295" w:rsidR="00886F48">
        <w:rPr>
          <w:rFonts w:hint="eastAsia" w:ascii="Times New Roman" w:hAnsi="Times New Roman" w:cs="Times New Roman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DA30D2">
        <w:rPr>
          <w:rFonts w:ascii="Times New Roman" w:hAnsi="Times New Roman" w:cs="Times New Roman"/>
          <w:sz w:val="24"/>
          <w:szCs w:val="24"/>
        </w:rPr>
        <w:t>或平台</w:t>
      </w:r>
      <w:r w:rsidRPr="00E72295" w:rsidR="00120279">
        <w:rPr>
          <w:rFonts w:ascii="Times New Roman" w:hAnsi="Times New Roman" w:cs="Times New Roman"/>
          <w:sz w:val="24"/>
          <w:szCs w:val="24"/>
        </w:rPr>
        <w:t>应</w:t>
      </w:r>
      <w:r w:rsidRPr="00E72295" w:rsidR="00DA30D2">
        <w:rPr>
          <w:rFonts w:ascii="Times New Roman" w:hAnsi="Times New Roman" w:cs="Times New Roman"/>
          <w:sz w:val="24"/>
          <w:szCs w:val="24"/>
        </w:rPr>
        <w:t>通过</w:t>
      </w:r>
      <w:r w:rsidRPr="00E72295" w:rsidR="00E70D96">
        <w:rPr>
          <w:rFonts w:ascii="Times New Roman" w:hAnsi="Times New Roman" w:cs="Times New Roman"/>
          <w:sz w:val="24"/>
          <w:szCs w:val="24"/>
        </w:rPr>
        <w:t>BSC</w:t>
      </w:r>
      <w:r w:rsidRPr="00E72295" w:rsidR="00E70D96">
        <w:rPr>
          <w:rFonts w:ascii="Times New Roman" w:hAnsi="Times New Roman" w:cs="Times New Roman"/>
          <w:sz w:val="24"/>
          <w:szCs w:val="24"/>
        </w:rPr>
        <w:t>认可的</w:t>
      </w:r>
      <w:r w:rsidRPr="00E72295" w:rsidR="00DA30D2">
        <w:rPr>
          <w:rFonts w:ascii="Times New Roman" w:hAnsi="Times New Roman" w:cs="Times New Roman"/>
          <w:sz w:val="24"/>
          <w:szCs w:val="24"/>
        </w:rPr>
        <w:t>背景核查公司</w:t>
      </w:r>
      <w:r w:rsidRPr="00E72295" w:rsidR="00120279">
        <w:rPr>
          <w:rFonts w:ascii="Times New Roman" w:hAnsi="Times New Roman" w:cs="Times New Roman"/>
          <w:sz w:val="24"/>
          <w:szCs w:val="24"/>
        </w:rPr>
        <w:t>对其第三方进行背景核查（</w:t>
      </w:r>
      <w:r w:rsidRPr="00E72295" w:rsidR="00120279">
        <w:rPr>
          <w:rFonts w:ascii="Times New Roman" w:hAnsi="Times New Roman" w:cs="Times New Roman"/>
          <w:sz w:val="24"/>
          <w:szCs w:val="24"/>
        </w:rPr>
        <w:t>Due Diligence</w:t>
      </w:r>
      <w:r w:rsidRPr="00E72295" w:rsidR="00120279">
        <w:rPr>
          <w:rFonts w:ascii="Times New Roman" w:hAnsi="Times New Roman" w:cs="Times New Roman"/>
          <w:sz w:val="24"/>
          <w:szCs w:val="24"/>
        </w:rPr>
        <w:t>）。</w:t>
      </w:r>
      <w:r w:rsidRPr="00E72295" w:rsidR="00B139FA">
        <w:rPr>
          <w:rFonts w:hint="eastAsia" w:ascii="Times New Roman" w:hAnsi="Times New Roman" w:cs="Times New Roman"/>
          <w:sz w:val="24"/>
          <w:szCs w:val="24"/>
        </w:rPr>
        <w:t>背景核查的模板与二级经销商背景核查模板相同。</w:t>
      </w:r>
      <w:r w:rsidRPr="00E72295" w:rsidR="00120279">
        <w:rPr>
          <w:rFonts w:ascii="Times New Roman" w:hAnsi="Times New Roman" w:cs="Times New Roman"/>
          <w:sz w:val="24"/>
          <w:szCs w:val="24"/>
        </w:rPr>
        <w:t>调查结果如有红色警示</w:t>
      </w:r>
      <w:r w:rsidRPr="00E72295" w:rsidR="00017857">
        <w:rPr>
          <w:rFonts w:ascii="Times New Roman" w:hAnsi="Times New Roman" w:cs="Times New Roman"/>
          <w:sz w:val="24"/>
          <w:szCs w:val="24"/>
        </w:rPr>
        <w:t>（</w:t>
      </w:r>
      <w:r w:rsidRPr="00E72295" w:rsidR="00017857">
        <w:rPr>
          <w:rFonts w:ascii="Times New Roman" w:hAnsi="Times New Roman" w:cs="Times New Roman"/>
          <w:sz w:val="24"/>
          <w:szCs w:val="24"/>
        </w:rPr>
        <w:t>Red Flag</w:t>
      </w:r>
      <w:r w:rsidRPr="00E72295" w:rsidR="00017857">
        <w:rPr>
          <w:rFonts w:ascii="Times New Roman" w:hAnsi="Times New Roman" w:cs="Times New Roman"/>
          <w:sz w:val="24"/>
          <w:szCs w:val="24"/>
        </w:rPr>
        <w:t>）</w:t>
      </w:r>
      <w:r w:rsidRPr="00E72295" w:rsidR="00120279">
        <w:rPr>
          <w:rFonts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应将红色警示提交</w:t>
      </w:r>
      <w:r w:rsidR="00B97F9F">
        <w:rPr>
          <w:rFonts w:hint="eastAsia" w:ascii="Times New Roman" w:hAnsi="Times New Roman" w:cs="Times New Roman"/>
          <w:sz w:val="24"/>
          <w:szCs w:val="24"/>
        </w:rPr>
        <w:t>B</w:t>
      </w:r>
      <w:r w:rsidR="00B97F9F">
        <w:rPr>
          <w:rFonts w:ascii="Times New Roman" w:hAnsi="Times New Roman" w:cs="Times New Roman"/>
          <w:sz w:val="24"/>
          <w:szCs w:val="24"/>
        </w:rPr>
        <w:t xml:space="preserve">SC 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Global Security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团队审核</w:t>
      </w:r>
      <w:r w:rsidRPr="00E72295" w:rsidR="00D66225">
        <w:rPr>
          <w:rFonts w:ascii="Times New Roman" w:hAnsi="Times New Roman" w:cs="Times New Roman"/>
          <w:sz w:val="24"/>
          <w:szCs w:val="24"/>
        </w:rPr>
        <w:t>。</w:t>
      </w:r>
      <w:r w:rsidRPr="00E72295" w:rsidR="00C5595C">
        <w:rPr>
          <w:rFonts w:ascii="Times New Roman" w:hAnsi="Times New Roman" w:cs="Times New Roman"/>
          <w:sz w:val="24"/>
          <w:szCs w:val="24"/>
        </w:rPr>
        <w:t>若最终红色警示</w:t>
      </w:r>
      <w:r w:rsidRPr="00E72295" w:rsidR="00120279">
        <w:rPr>
          <w:rFonts w:ascii="Times New Roman" w:hAnsi="Times New Roman" w:cs="Times New Roman"/>
          <w:sz w:val="24"/>
          <w:szCs w:val="24"/>
        </w:rPr>
        <w:t>被认为不能接受的，则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C5595C">
        <w:rPr>
          <w:rFonts w:ascii="Times New Roman" w:hAnsi="Times New Roman" w:cs="Times New Roman"/>
          <w:sz w:val="24"/>
          <w:szCs w:val="24"/>
        </w:rPr>
        <w:t>或平台</w:t>
      </w:r>
      <w:r w:rsidRPr="00E72295" w:rsidR="00120279">
        <w:rPr>
          <w:rFonts w:ascii="Times New Roman" w:hAnsi="Times New Roman" w:cs="Times New Roman"/>
          <w:sz w:val="24"/>
          <w:szCs w:val="24"/>
        </w:rPr>
        <w:t>有权要求经销商立即终止与该第三方的合作。若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120279">
        <w:rPr>
          <w:rFonts w:ascii="Times New Roman" w:hAnsi="Times New Roman" w:cs="Times New Roman"/>
          <w:sz w:val="24"/>
          <w:szCs w:val="24"/>
        </w:rPr>
        <w:t>核实经销商的票据，</w:t>
      </w:r>
      <w:r w:rsidRPr="00E72295" w:rsidR="006E7730">
        <w:rPr>
          <w:rFonts w:hint="eastAsia" w:ascii="Times New Roman" w:hAnsi="Times New Roman" w:cs="Times New Roman"/>
          <w:sz w:val="24"/>
          <w:szCs w:val="24"/>
        </w:rPr>
        <w:t>仍</w:t>
      </w:r>
      <w:r w:rsidRPr="00E72295" w:rsidR="00120279">
        <w:rPr>
          <w:rFonts w:ascii="Times New Roman" w:hAnsi="Times New Roman" w:cs="Times New Roman"/>
          <w:sz w:val="24"/>
          <w:szCs w:val="24"/>
        </w:rPr>
        <w:t>发现使用该第三方的，将</w:t>
      </w:r>
      <w:r w:rsidRPr="00E72295" w:rsidR="00000CFA">
        <w:rPr>
          <w:rFonts w:hint="eastAsia" w:ascii="Times New Roman" w:hAnsi="Times New Roman" w:cs="Times New Roman"/>
          <w:sz w:val="24"/>
          <w:szCs w:val="24"/>
        </w:rPr>
        <w:t>发送警告函，并且</w:t>
      </w:r>
      <w:r w:rsidRPr="00E72295" w:rsidR="009D3B29">
        <w:rPr>
          <w:rFonts w:hint="eastAsia" w:ascii="Times New Roman" w:hAnsi="Times New Roman" w:cs="Times New Roman"/>
          <w:sz w:val="24"/>
          <w:szCs w:val="24"/>
        </w:rPr>
        <w:t>根据情节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t>影响</w:t>
      </w:r>
      <w:r w:rsidRPr="00E72295" w:rsidR="00120279">
        <w:rPr>
          <w:rFonts w:ascii="Times New Roman" w:hAnsi="Times New Roman" w:cs="Times New Roman"/>
          <w:sz w:val="24"/>
          <w:szCs w:val="24"/>
        </w:rPr>
        <w:t>采取</w:t>
      </w:r>
      <w:r w:rsidRPr="00E72295" w:rsidR="009D3B29">
        <w:rPr>
          <w:rFonts w:ascii="Times New Roman" w:hAnsi="Times New Roman" w:cs="Times New Roman"/>
          <w:sz w:val="24"/>
          <w:szCs w:val="24"/>
        </w:rPr>
        <w:t>扣减返利、取消授权、直至解除合同等措施</w:t>
      </w:r>
      <w:r w:rsidRPr="00E72295" w:rsidR="00120279">
        <w:rPr>
          <w:rFonts w:ascii="Times New Roman" w:hAnsi="Times New Roman" w:cs="Times New Roman"/>
          <w:sz w:val="24"/>
          <w:szCs w:val="24"/>
        </w:rPr>
        <w:t>。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7627AF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Pr="00E72295" w:rsidR="007627AF">
        <w:rPr>
          <w:rFonts w:ascii="Times New Roman" w:hAnsi="Times New Roman" w:cs="Times New Roman"/>
          <w:sz w:val="24"/>
          <w:szCs w:val="24"/>
        </w:rPr>
        <w:t>DMS</w:t>
      </w:r>
      <w:r w:rsidRPr="00E72295" w:rsidR="007627AF">
        <w:rPr>
          <w:rFonts w:ascii="Times New Roman" w:hAnsi="Times New Roman" w:cs="Times New Roman"/>
          <w:sz w:val="24"/>
          <w:szCs w:val="24"/>
        </w:rPr>
        <w:t>系统存档。</w:t>
      </w:r>
    </w:p>
    <w:p w:rsidRPr="00E72295" w:rsidR="00685A32" w:rsidP="00353D85" w:rsidRDefault="00685A32" w14:paraId="349EC339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BA0C37" w:rsidP="00A65D33" w:rsidRDefault="00342FAE" w14:paraId="49B422F8" w14:textId="0DF8F8B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医院指定的公司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，则经销商需</w:t>
      </w:r>
      <w:r w:rsidRPr="00E72295" w:rsidR="00976724">
        <w:rPr>
          <w:rFonts w:hint="eastAsia" w:ascii="Times New Roman" w:hAnsi="Times New Roman" w:cs="Times New Roman"/>
          <w:sz w:val="24"/>
          <w:szCs w:val="24"/>
        </w:rPr>
        <w:t>在披露时同时</w:t>
      </w:r>
      <w:r w:rsidRPr="00E72295">
        <w:rPr>
          <w:rFonts w:ascii="Times New Roman" w:hAnsi="Times New Roman" w:cs="Times New Roman"/>
          <w:sz w:val="24"/>
          <w:szCs w:val="24"/>
        </w:rPr>
        <w:t>提交证明文件，包括但不限于</w:t>
      </w:r>
      <w:r w:rsidRPr="00E72295" w:rsidR="00BC7E04">
        <w:rPr>
          <w:rFonts w:ascii="Times New Roman" w:hAnsi="Times New Roman" w:cs="Times New Roman"/>
          <w:sz w:val="24"/>
          <w:szCs w:val="24"/>
        </w:rPr>
        <w:t>含有第三方为医院指定条款的第三方与医院的合同、</w:t>
      </w:r>
      <w:r w:rsidRPr="00E72295" w:rsidR="00B311E9">
        <w:rPr>
          <w:rFonts w:ascii="Times New Roman" w:hAnsi="Times New Roman" w:cs="Times New Roman"/>
          <w:sz w:val="24"/>
          <w:szCs w:val="24"/>
        </w:rPr>
        <w:t>医院公函、公告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、</w:t>
      </w:r>
      <w:r w:rsidRPr="00E72295" w:rsidR="00771C6B">
        <w:rPr>
          <w:rFonts w:ascii="Times New Roman" w:hAnsi="Times New Roman" w:cs="Times New Roman"/>
          <w:sz w:val="24"/>
          <w:szCs w:val="24"/>
        </w:rPr>
        <w:t>医院</w:t>
      </w:r>
      <w:r w:rsidRPr="00E72295">
        <w:rPr>
          <w:rFonts w:ascii="Times New Roman" w:hAnsi="Times New Roman" w:cs="Times New Roman"/>
          <w:sz w:val="24"/>
          <w:szCs w:val="24"/>
        </w:rPr>
        <w:t>官方网站说明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和经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销售</w:t>
      </w:r>
      <w:r w:rsidRPr="00E72295" w:rsidR="00CD2595">
        <w:rPr>
          <w:rFonts w:hint="eastAsia" w:ascii="Times New Roman" w:hAnsi="Times New Roman" w:cs="Times New Roman"/>
          <w:sz w:val="24"/>
          <w:szCs w:val="24"/>
        </w:rPr>
        <w:t>团队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确认的经销商声明</w:t>
      </w:r>
      <w:r w:rsidRPr="00E72295" w:rsidR="00771C6B">
        <w:rPr>
          <w:rFonts w:ascii="Times New Roman" w:hAnsi="Times New Roman" w:cs="Times New Roman"/>
          <w:sz w:val="24"/>
          <w:szCs w:val="24"/>
        </w:rPr>
        <w:t>等。</w:t>
      </w:r>
      <w:r w:rsidRPr="00E72295" w:rsidR="002B79D4">
        <w:rPr>
          <w:rFonts w:ascii="Times New Roman" w:hAnsi="Times New Roman" w:cs="Times New Roman"/>
          <w:sz w:val="24"/>
          <w:szCs w:val="24"/>
        </w:rPr>
        <w:t>经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DF6346">
        <w:rPr>
          <w:rFonts w:ascii="Times New Roman" w:hAnsi="Times New Roman" w:cs="Times New Roman"/>
          <w:sz w:val="24"/>
          <w:szCs w:val="24"/>
        </w:rPr>
        <w:t>（</w:t>
      </w:r>
      <w:r w:rsidRPr="00E72295" w:rsidR="00DF6346">
        <w:rPr>
          <w:rFonts w:ascii="Times New Roman" w:hAnsi="Times New Roman" w:cs="Times New Roman"/>
          <w:sz w:val="24"/>
          <w:szCs w:val="24"/>
        </w:rPr>
        <w:t>T1</w:t>
      </w:r>
      <w:r w:rsidRPr="00E72295" w:rsidR="00DF6346">
        <w:rPr>
          <w:rFonts w:ascii="Times New Roman" w:hAnsi="Times New Roman" w:cs="Times New Roman"/>
          <w:sz w:val="24"/>
          <w:szCs w:val="24"/>
        </w:rPr>
        <w:t>）或平台（</w:t>
      </w:r>
      <w:r w:rsidRPr="00E72295" w:rsidR="00DF6346">
        <w:rPr>
          <w:rFonts w:ascii="Times New Roman" w:hAnsi="Times New Roman" w:cs="Times New Roman"/>
          <w:sz w:val="24"/>
          <w:szCs w:val="24"/>
        </w:rPr>
        <w:t>T2</w:t>
      </w:r>
      <w:r w:rsidRPr="00E72295" w:rsidR="00DF6346">
        <w:rPr>
          <w:rFonts w:ascii="Times New Roman" w:hAnsi="Times New Roman" w:cs="Times New Roman"/>
          <w:sz w:val="24"/>
          <w:szCs w:val="24"/>
        </w:rPr>
        <w:t>）</w:t>
      </w:r>
      <w:r w:rsidRPr="00E72295" w:rsidR="002B79D4">
        <w:rPr>
          <w:rFonts w:ascii="Times New Roman" w:hAnsi="Times New Roman" w:cs="Times New Roman"/>
          <w:sz w:val="24"/>
          <w:szCs w:val="24"/>
        </w:rPr>
        <w:t>商务部和合规部确认该第三方确为医院指定，</w:t>
      </w:r>
      <w:r w:rsidRPr="00E72295" w:rsidR="00873695">
        <w:rPr>
          <w:rFonts w:ascii="Times New Roman" w:hAnsi="Times New Roman" w:cs="Times New Roman"/>
          <w:sz w:val="24"/>
          <w:szCs w:val="24"/>
        </w:rPr>
        <w:t>则</w:t>
      </w:r>
      <w:r w:rsidRPr="00E72295" w:rsidR="00DB0E76">
        <w:rPr>
          <w:rFonts w:ascii="Times New Roman" w:hAnsi="Times New Roman" w:cs="Times New Roman"/>
          <w:sz w:val="24"/>
          <w:szCs w:val="24"/>
        </w:rPr>
        <w:t>不再</w:t>
      </w:r>
      <w:r w:rsidRPr="00E72295" w:rsidR="00BC7E04">
        <w:rPr>
          <w:rFonts w:ascii="Times New Roman" w:hAnsi="Times New Roman" w:cs="Times New Roman"/>
          <w:sz w:val="24"/>
          <w:szCs w:val="24"/>
        </w:rPr>
        <w:t>适用本流程</w:t>
      </w:r>
      <w:r w:rsidRPr="00E72295" w:rsidR="00DB0E76">
        <w:rPr>
          <w:rFonts w:ascii="Times New Roman" w:hAnsi="Times New Roman" w:cs="Times New Roman"/>
          <w:sz w:val="24"/>
          <w:szCs w:val="24"/>
        </w:rPr>
        <w:t>。</w:t>
      </w:r>
      <w:r w:rsidRPr="00E72295" w:rsidR="00DF6346">
        <w:rPr>
          <w:rFonts w:ascii="Times New Roman" w:hAnsi="Times New Roman" w:cs="Times New Roman"/>
          <w:sz w:val="24"/>
          <w:szCs w:val="24"/>
        </w:rPr>
        <w:t>若经销商所提交的文件不能有效证明该第三方为医院指定，则需按以上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DF6346">
        <w:rPr>
          <w:rFonts w:ascii="Times New Roman" w:hAnsi="Times New Roman" w:cs="Times New Roman"/>
          <w:sz w:val="24"/>
          <w:szCs w:val="24"/>
        </w:rPr>
        <w:t>经销商</w:t>
      </w:r>
      <w:r w:rsidRPr="00E72295" w:rsidR="007768F2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DF6346">
        <w:rPr>
          <w:rFonts w:ascii="Times New Roman" w:hAnsi="Times New Roman" w:cs="Times New Roman"/>
          <w:sz w:val="24"/>
          <w:szCs w:val="24"/>
        </w:rPr>
        <w:t>公司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DF6346">
        <w:rPr>
          <w:rFonts w:ascii="Times New Roman" w:hAnsi="Times New Roman" w:cs="Times New Roman"/>
          <w:sz w:val="24"/>
          <w:szCs w:val="24"/>
        </w:rPr>
        <w:t>流程进行操作。</w:t>
      </w:r>
    </w:p>
    <w:p w:rsidRPr="00E72295" w:rsidR="00085ABD" w:rsidP="00085ABD" w:rsidRDefault="00085ABD" w14:paraId="1EAE65F4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9A7B71" w:rsidP="00980BF2" w:rsidRDefault="00C20A36" w14:paraId="2389FDA9" w14:textId="3CDABC44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原则上，合作经销商通过第三方公司向医院进行销售的，必须按照此规则进行披露后方可使用，且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认可合作经销商开往第三方公司的发票。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若经销商未主动披露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第三方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或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E972F9">
        <w:rPr>
          <w:rFonts w:ascii="Times New Roman" w:hAnsi="Times New Roman" w:cs="Times New Roman"/>
          <w:sz w:val="24"/>
          <w:szCs w:val="24"/>
        </w:rPr>
        <w:t>/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平台指定方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发现后，</w:t>
      </w:r>
      <w:r w:rsidRPr="00E72295" w:rsidR="008B5CDD">
        <w:rPr>
          <w:rFonts w:hint="eastAsia" w:ascii="Times New Roman" w:hAnsi="Times New Roman" w:cs="Times New Roman"/>
          <w:sz w:val="24"/>
          <w:szCs w:val="24"/>
        </w:rPr>
        <w:t>将不认可经销商公司开给第三方公司的发票，并且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将</w:t>
      </w:r>
      <w:r w:rsidRPr="00E72295" w:rsidR="00BA3391">
        <w:rPr>
          <w:rFonts w:hint="eastAsia" w:ascii="Times New Roman" w:hAnsi="Times New Roman" w:cs="Times New Roman"/>
          <w:sz w:val="24"/>
          <w:szCs w:val="24"/>
        </w:rPr>
        <w:t>根据情节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t>影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lastRenderedPageBreak/>
        <w:t>响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经销商采取扣减返利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、取消授权、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直至解除合同等措施。</w:t>
      </w:r>
      <w:r w:rsidRPr="00E72295" w:rsidR="00C17ABE">
        <w:rPr>
          <w:rFonts w:hint="eastAsia" w:ascii="Times New Roman" w:hAnsi="Times New Roman" w:cs="Times New Roman"/>
          <w:sz w:val="24"/>
          <w:szCs w:val="24"/>
        </w:rPr>
        <w:t>并且经销商需在</w:t>
      </w:r>
      <w:r w:rsidRPr="00E72295" w:rsidR="00C17ABE">
        <w:rPr>
          <w:rFonts w:ascii="Times New Roman" w:hAnsi="Times New Roman" w:cs="Times New Roman"/>
          <w:sz w:val="24"/>
          <w:szCs w:val="24"/>
        </w:rPr>
        <w:t>DMS</w:t>
      </w:r>
      <w:r w:rsidRPr="00E72295" w:rsidR="009A7B71">
        <w:rPr>
          <w:rFonts w:hint="eastAsia" w:ascii="Times New Roman" w:hAnsi="Times New Roman" w:cs="Times New Roman"/>
          <w:sz w:val="24"/>
          <w:szCs w:val="24"/>
        </w:rPr>
        <w:t>中立即披露该第三方。</w:t>
      </w:r>
    </w:p>
    <w:p w:rsidRPr="00E72295" w:rsidR="00910DB3" w:rsidP="00910DB3" w:rsidRDefault="00910DB3" w14:paraId="7FD502D3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910DB3" w:rsidP="00910DB3" w:rsidRDefault="00910DB3" w14:paraId="29DA4EF7" w14:textId="45B13623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原则上由经销商向第三方出具授权。若需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>
        <w:rPr>
          <w:rFonts w:ascii="Times New Roman" w:hAnsi="Times New Roman" w:cs="Times New Roman"/>
          <w:sz w:val="24"/>
          <w:szCs w:val="24"/>
        </w:rPr>
        <w:t>出具授权，则</w:t>
      </w:r>
      <w:r w:rsidRPr="00E72295" w:rsidR="007460D0">
        <w:rPr>
          <w:rFonts w:hint="eastAsia" w:ascii="Times New Roman" w:hAnsi="Times New Roman" w:cs="Times New Roman"/>
          <w:sz w:val="24"/>
          <w:szCs w:val="24"/>
        </w:rPr>
        <w:t>需先确定背景核查报告已经通过审核，并</w:t>
      </w:r>
      <w:r w:rsidRPr="00E72295">
        <w:rPr>
          <w:rFonts w:ascii="Times New Roman" w:hAnsi="Times New Roman" w:cs="Times New Roman"/>
          <w:sz w:val="24"/>
          <w:szCs w:val="24"/>
        </w:rPr>
        <w:t>由</w:t>
      </w:r>
      <w:r w:rsidRPr="00E72295">
        <w:rPr>
          <w:rFonts w:hint="eastAsia" w:ascii="Times New Roman" w:hAnsi="Times New Roman" w:cs="Times New Roman"/>
          <w:sz w:val="24"/>
          <w:szCs w:val="24"/>
        </w:rPr>
        <w:t>销售团队</w:t>
      </w:r>
      <w:r w:rsidRPr="00E72295">
        <w:rPr>
          <w:rFonts w:ascii="Times New Roman" w:hAnsi="Times New Roman" w:cs="Times New Roman"/>
          <w:sz w:val="24"/>
          <w:szCs w:val="24"/>
        </w:rPr>
        <w:t>提出申请，</w:t>
      </w:r>
      <w:r w:rsidRPr="00E72295">
        <w:rPr>
          <w:rFonts w:hint="eastAsia" w:ascii="Times New Roman" w:hAnsi="Times New Roman" w:cs="Times New Roman"/>
          <w:sz w:val="24"/>
          <w:szCs w:val="24"/>
        </w:rPr>
        <w:t>提交经销商与第三方的合同，</w:t>
      </w:r>
      <w:r w:rsidRPr="00E72295">
        <w:rPr>
          <w:rFonts w:ascii="Times New Roman" w:hAnsi="Times New Roman" w:cs="Times New Roman"/>
          <w:sz w:val="24"/>
          <w:szCs w:val="24"/>
        </w:rPr>
        <w:t>通过</w:t>
      </w:r>
      <w:r w:rsidR="00B97F9F">
        <w:rPr>
          <w:rFonts w:hint="eastAsia" w:ascii="Times New Roman" w:hAnsi="Times New Roman" w:cs="Times New Roman"/>
          <w:sz w:val="24"/>
          <w:szCs w:val="24"/>
        </w:rPr>
        <w:t>蓝威渠道经理和总经理</w:t>
      </w:r>
      <w:r w:rsidRPr="00E72295">
        <w:rPr>
          <w:rFonts w:hint="eastAsia" w:ascii="Times New Roman" w:hAnsi="Times New Roman" w:cs="Times New Roman"/>
          <w:sz w:val="24"/>
          <w:szCs w:val="24"/>
        </w:rPr>
        <w:t>批准</w:t>
      </w:r>
      <w:r w:rsidRPr="00E72295">
        <w:rPr>
          <w:rFonts w:ascii="Times New Roman" w:hAnsi="Times New Roman" w:cs="Times New Roman"/>
          <w:sz w:val="24"/>
          <w:szCs w:val="24"/>
        </w:rPr>
        <w:t>后才可出具。</w:t>
      </w:r>
    </w:p>
    <w:p w:rsidRPr="00E72295" w:rsidR="00910DB3" w:rsidP="00150F7A" w:rsidRDefault="00910DB3" w14:paraId="37142C61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340A05" w:rsidP="00A80479" w:rsidRDefault="00340A05" w14:paraId="1BF74621" w14:textId="77777777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第三方公司的续约：</w:t>
      </w:r>
    </w:p>
    <w:p w:rsidRPr="00E72295" w:rsidR="00340A05" w:rsidP="00A80479" w:rsidRDefault="002521CA" w14:paraId="784A1F00" w14:textId="4B634D6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bookmarkStart w:name="OLE_LINK1" w:id="1"/>
      <w:bookmarkStart w:name="OLE_LINK2" w:id="2"/>
      <w:bookmarkStart w:name="OLE_LINK3" w:id="3"/>
      <w:bookmarkStart w:name="OLE_LINK4" w:id="4"/>
      <w:r w:rsidRPr="00E72295">
        <w:rPr>
          <w:rFonts w:hint="eastAsia" w:ascii="Times New Roman" w:hAnsi="Times New Roman" w:cs="Times New Roman"/>
          <w:sz w:val="24"/>
          <w:szCs w:val="24"/>
        </w:rPr>
        <w:t>对于“经销商指定”的第三方公司，经销商应在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该</w:t>
      </w:r>
      <w:r w:rsidRPr="00E72295" w:rsidR="007B474E">
        <w:rPr>
          <w:rFonts w:ascii="Times New Roman" w:hAnsi="Times New Roman" w:cs="Times New Roman"/>
          <w:sz w:val="24"/>
          <w:szCs w:val="24"/>
        </w:rPr>
        <w:t>第三方公司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将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满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一年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时，提前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30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天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在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DMS</w:t>
      </w:r>
      <w:r w:rsidRPr="00E72295">
        <w:rPr>
          <w:rFonts w:hint="eastAsia" w:ascii="Times New Roman" w:hAnsi="Times New Roman" w:cs="Times New Roman"/>
          <w:sz w:val="24"/>
          <w:szCs w:val="24"/>
        </w:rPr>
        <w:t>系统中提交“第三方公司续约”。并</w:t>
      </w:r>
      <w:r w:rsidRPr="00E72295" w:rsidR="009C141C">
        <w:rPr>
          <w:rFonts w:ascii="Times New Roman" w:hAnsi="Times New Roman" w:cs="Times New Roman"/>
          <w:sz w:val="24"/>
          <w:szCs w:val="24"/>
        </w:rPr>
        <w:t>与该第三方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重新签署</w:t>
      </w:r>
      <w:r w:rsidRPr="00E72295" w:rsidR="009C141C">
        <w:rPr>
          <w:rFonts w:ascii="Times New Roman" w:hAnsi="Times New Roman" w:cs="Times New Roman"/>
          <w:sz w:val="24"/>
          <w:szCs w:val="24"/>
        </w:rPr>
        <w:t>合同以及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法律</w:t>
      </w:r>
      <w:r w:rsidRPr="00E72295" w:rsidR="009C141C">
        <w:rPr>
          <w:rFonts w:ascii="Times New Roman" w:hAnsi="Times New Roman" w:cs="Times New Roman"/>
          <w:sz w:val="24"/>
          <w:szCs w:val="24"/>
        </w:rPr>
        <w:t>合规附件，对第三方所有与销售</w:t>
      </w:r>
      <w:r w:rsidRPr="00E72295" w:rsidR="009C141C">
        <w:rPr>
          <w:rFonts w:ascii="Times New Roman" w:hAnsi="Times New Roman" w:cs="Times New Roman"/>
          <w:sz w:val="24"/>
          <w:szCs w:val="24"/>
        </w:rPr>
        <w:t>BSC</w:t>
      </w:r>
      <w:r w:rsidRPr="00E72295" w:rsidR="009C141C">
        <w:rPr>
          <w:rFonts w:ascii="Times New Roman" w:hAnsi="Times New Roman" w:cs="Times New Roman"/>
          <w:sz w:val="24"/>
          <w:szCs w:val="24"/>
        </w:rPr>
        <w:t>产品有关的人员进行合规和质量培训，签署培训签到表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，并</w:t>
      </w:r>
      <w:r w:rsidRPr="00E72295" w:rsidR="009C141C">
        <w:rPr>
          <w:rFonts w:ascii="Times New Roman" w:hAnsi="Times New Roman" w:cs="Times New Roman"/>
          <w:sz w:val="24"/>
          <w:szCs w:val="24"/>
        </w:rPr>
        <w:t>将文件上传至</w:t>
      </w:r>
      <w:r w:rsidRPr="00E72295" w:rsidR="009C141C">
        <w:rPr>
          <w:rFonts w:ascii="Times New Roman" w:hAnsi="Times New Roman" w:cs="Times New Roman"/>
          <w:sz w:val="24"/>
          <w:szCs w:val="24"/>
        </w:rPr>
        <w:t>DMS</w:t>
      </w:r>
      <w:r w:rsidRPr="00E72295" w:rsidR="009C141C">
        <w:rPr>
          <w:rFonts w:ascii="Times New Roman" w:hAnsi="Times New Roman" w:cs="Times New Roman"/>
          <w:sz w:val="24"/>
          <w:szCs w:val="24"/>
        </w:rPr>
        <w:t>系统存档。</w:t>
      </w:r>
      <w:r w:rsidR="00125815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F5418">
        <w:rPr>
          <w:rFonts w:ascii="Times New Roman" w:hAnsi="Times New Roman" w:cs="Times New Roman"/>
          <w:sz w:val="24"/>
          <w:szCs w:val="24"/>
        </w:rPr>
        <w:t>或平台商务人员应</w:t>
      </w:r>
      <w:r w:rsidRPr="00E72295" w:rsidR="003F5418">
        <w:rPr>
          <w:rFonts w:hint="eastAsia" w:ascii="Times New Roman" w:hAnsi="Times New Roman" w:cs="Times New Roman"/>
          <w:sz w:val="24"/>
          <w:szCs w:val="24"/>
        </w:rPr>
        <w:t>对经销商</w:t>
      </w:r>
      <w:r w:rsidRPr="00E72295" w:rsidR="003F5418">
        <w:rPr>
          <w:rFonts w:ascii="Times New Roman" w:hAnsi="Times New Roman" w:cs="Times New Roman"/>
          <w:sz w:val="24"/>
          <w:szCs w:val="24"/>
        </w:rPr>
        <w:t>上传</w:t>
      </w:r>
      <w:r w:rsidRPr="00E72295" w:rsidR="003F5418">
        <w:rPr>
          <w:rFonts w:hint="eastAsia" w:ascii="Times New Roman" w:hAnsi="Times New Roman" w:cs="Times New Roman"/>
          <w:sz w:val="24"/>
          <w:szCs w:val="24"/>
        </w:rPr>
        <w:t>的文件进行审核，并审批通过或拒回经销商重新提交</w:t>
      </w:r>
      <w:r w:rsidRPr="00E72295" w:rsidR="003F5418">
        <w:rPr>
          <w:rFonts w:ascii="Times New Roman" w:hAnsi="Times New Roman" w:cs="Times New Roman"/>
          <w:sz w:val="24"/>
          <w:szCs w:val="24"/>
        </w:rPr>
        <w:t>。</w:t>
      </w:r>
      <w:r w:rsidRPr="00E72295" w:rsidR="00AD74EA">
        <w:rPr>
          <w:rFonts w:hint="eastAsia" w:ascii="Times New Roman" w:hAnsi="Times New Roman" w:cs="Times New Roman"/>
          <w:sz w:val="24"/>
          <w:szCs w:val="24"/>
        </w:rPr>
        <w:t>若第三方公司届时已经不合作，或将在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30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天</w:t>
      </w:r>
      <w:r w:rsidRPr="00E72295" w:rsidR="00AD74EA">
        <w:rPr>
          <w:rFonts w:hint="eastAsia" w:ascii="Times New Roman" w:hAnsi="Times New Roman" w:cs="Times New Roman"/>
          <w:sz w:val="24"/>
          <w:szCs w:val="24"/>
        </w:rPr>
        <w:t>内不再合作，则应选择“不续约”。</w:t>
      </w:r>
    </w:p>
    <w:bookmarkEnd w:id="1"/>
    <w:bookmarkEnd w:id="2"/>
    <w:bookmarkEnd w:id="3"/>
    <w:bookmarkEnd w:id="4"/>
    <w:p w:rsidRPr="00E72295" w:rsidR="00340A05" w:rsidP="00A80479" w:rsidRDefault="00340A05" w14:paraId="4E9439FC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340A05" w:rsidP="00A80479" w:rsidRDefault="00125815" w14:paraId="27816379" w14:textId="5E9C0E65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或平台应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>每两年</w:t>
      </w:r>
      <w:r w:rsidRPr="00E72295" w:rsidR="00340A05">
        <w:rPr>
          <w:rFonts w:ascii="Times New Roman" w:hAnsi="Times New Roman" w:cs="Times New Roman"/>
          <w:sz w:val="24"/>
          <w:szCs w:val="24"/>
        </w:rPr>
        <w:t>通过</w:t>
      </w:r>
      <w:r w:rsidRPr="00E72295" w:rsidR="00340A05">
        <w:rPr>
          <w:rFonts w:ascii="Times New Roman" w:hAnsi="Times New Roman" w:cs="Times New Roman"/>
          <w:sz w:val="24"/>
          <w:szCs w:val="24"/>
        </w:rPr>
        <w:t>BSC</w:t>
      </w:r>
      <w:r w:rsidRPr="00E72295" w:rsidR="00340A05">
        <w:rPr>
          <w:rFonts w:ascii="Times New Roman" w:hAnsi="Times New Roman" w:cs="Times New Roman"/>
          <w:sz w:val="24"/>
          <w:szCs w:val="24"/>
        </w:rPr>
        <w:t>认可的背景核查公司对其第三方进行背景核查（</w:t>
      </w:r>
      <w:r w:rsidRPr="00E72295" w:rsidR="00340A05">
        <w:rPr>
          <w:rFonts w:ascii="Times New Roman" w:hAnsi="Times New Roman" w:cs="Times New Roman"/>
          <w:sz w:val="24"/>
          <w:szCs w:val="24"/>
        </w:rPr>
        <w:t>Due Diligence</w:t>
      </w:r>
      <w:r w:rsidRPr="00E72295" w:rsidR="00340A05">
        <w:rPr>
          <w:rFonts w:ascii="Times New Roman" w:hAnsi="Times New Roman" w:cs="Times New Roman"/>
          <w:sz w:val="24"/>
          <w:szCs w:val="24"/>
        </w:rPr>
        <w:t>）。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背景核查的模板与二级经销商背景核查模板相同。</w:t>
      </w:r>
      <w:r w:rsidRPr="00E72295" w:rsidR="00340A05">
        <w:rPr>
          <w:rFonts w:ascii="Times New Roman" w:hAnsi="Times New Roman" w:cs="Times New Roman"/>
          <w:sz w:val="24"/>
          <w:szCs w:val="24"/>
        </w:rPr>
        <w:t>调查结果如有红色警示（</w:t>
      </w:r>
      <w:r w:rsidRPr="00E72295" w:rsidR="00340A05">
        <w:rPr>
          <w:rFonts w:ascii="Times New Roman" w:hAnsi="Times New Roman" w:cs="Times New Roman"/>
          <w:sz w:val="24"/>
          <w:szCs w:val="24"/>
        </w:rPr>
        <w:t>Red Flag</w:t>
      </w:r>
      <w:r w:rsidRPr="00E72295" w:rsidR="00340A05">
        <w:rPr>
          <w:rFonts w:ascii="Times New Roman" w:hAnsi="Times New Roman" w:cs="Times New Roman"/>
          <w:sz w:val="24"/>
          <w:szCs w:val="24"/>
        </w:rPr>
        <w:t>），</w:t>
      </w: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应将红色警示提交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Global Security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团队审核</w:t>
      </w:r>
      <w:r w:rsidRPr="00E72295" w:rsidR="00340A05">
        <w:rPr>
          <w:rFonts w:ascii="Times New Roman" w:hAnsi="Times New Roman" w:cs="Times New Roman"/>
          <w:sz w:val="24"/>
          <w:szCs w:val="24"/>
        </w:rPr>
        <w:t>。若最终红色警示被认为不能接受的，则</w:t>
      </w:r>
      <w:r w:rsidR="00BD2B5C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或平台有权要求经销商立即终止与该第三方的合作。若</w:t>
      </w:r>
      <w:r w:rsidR="00BD2B5C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核实经销商的票据，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仍</w:t>
      </w:r>
      <w:r w:rsidRPr="00E72295" w:rsidR="00340A05">
        <w:rPr>
          <w:rFonts w:ascii="Times New Roman" w:hAnsi="Times New Roman" w:cs="Times New Roman"/>
          <w:sz w:val="24"/>
          <w:szCs w:val="24"/>
        </w:rPr>
        <w:t>发现使用该第三方的，将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发送警告函，并且根据情节影响</w:t>
      </w:r>
      <w:r w:rsidRPr="00E72295" w:rsidR="00340A05">
        <w:rPr>
          <w:rFonts w:ascii="Times New Roman" w:hAnsi="Times New Roman" w:cs="Times New Roman"/>
          <w:sz w:val="24"/>
          <w:szCs w:val="24"/>
        </w:rPr>
        <w:t>采取扣减返利、取消授权、直至解除合同等措施。</w:t>
      </w: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Pr="00E72295" w:rsidR="00340A05">
        <w:rPr>
          <w:rFonts w:ascii="Times New Roman" w:hAnsi="Times New Roman" w:cs="Times New Roman"/>
          <w:sz w:val="24"/>
          <w:szCs w:val="24"/>
        </w:rPr>
        <w:t>DMS</w:t>
      </w:r>
      <w:r w:rsidRPr="00E72295" w:rsidR="00340A05">
        <w:rPr>
          <w:rFonts w:ascii="Times New Roman" w:hAnsi="Times New Roman" w:cs="Times New Roman"/>
          <w:sz w:val="24"/>
          <w:szCs w:val="24"/>
        </w:rPr>
        <w:t>系统存档。</w:t>
      </w:r>
    </w:p>
    <w:p w:rsidRPr="00E72295" w:rsidR="00340A05" w:rsidP="00A80479" w:rsidRDefault="00340A05" w14:paraId="29D1D42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BB0C39" w:rsidRDefault="00A71725" w14:paraId="71C4A2AC" w14:textId="77777777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第三方公司的终止：</w:t>
      </w:r>
    </w:p>
    <w:p w:rsidRPr="00E72295" w:rsidR="00A71725" w:rsidP="00A80479" w:rsidRDefault="00A71725" w14:paraId="1FA19DC4" w14:textId="33C2318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对于“经销商指定”或“医院指定”的第三方公司，经销商有权在披露有效期内，对其发起终止申请。经</w:t>
      </w:r>
      <w:r w:rsidR="00125815">
        <w:rPr>
          <w:rFonts w:hint="eastAsia" w:ascii="Times New Roman" w:hAnsi="Times New Roman" w:cs="Times New Roman"/>
          <w:sz w:val="24"/>
          <w:szCs w:val="24"/>
          <w:highlight w:val="yellow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T1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）或平台（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T2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）商务部就其终止原因进行审核确认后，终止生效。</w:t>
      </w:r>
    </w:p>
    <w:p w:rsidRPr="00E72295" w:rsidR="00A71725" w:rsidP="00A80479" w:rsidRDefault="00A71725" w14:paraId="162E36A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A71725" w:rsidP="00A80479" w:rsidRDefault="00A71725" w14:paraId="05F38554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634FBE" w14:paraId="6A4EA721" w14:textId="320E1B7B">
      <w:pPr>
        <w:pStyle w:val="a3"/>
        <w:widowControl/>
        <w:ind w:left="360" w:firstLine="6360" w:firstLineChars="265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蓝威运营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>部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 xml:space="preserve"> </w:t>
      </w:r>
    </w:p>
    <w:p w:rsidRPr="00E72295" w:rsidR="00DF0B13" w:rsidP="00A80479" w:rsidRDefault="00DF0B13" w14:paraId="666E7EFE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06210E" w:rsidRDefault="00DF0B13" w14:paraId="380AC697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D4343E" w:rsidP="00A80479" w:rsidRDefault="00D4343E" w14:paraId="1071736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A5D0D" w:rsidP="00A80479" w:rsidRDefault="00D4343E" w14:paraId="6B6553D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经销商确认：</w:t>
      </w:r>
    </w:p>
    <w:p w:rsidRPr="00E72295" w:rsidR="00D4343E" w:rsidP="00A80479" w:rsidRDefault="00D4343E" w14:paraId="294E510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A5D0D" w14:paraId="3C862413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本公司确认收到并理解本管理规则。本公司承诺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，</w:t>
      </w:r>
      <w:r w:rsidRPr="00E72295">
        <w:rPr>
          <w:rFonts w:hint="eastAsia" w:ascii="Times New Roman" w:hAnsi="Times New Roman" w:cs="Times New Roman"/>
          <w:sz w:val="24"/>
          <w:szCs w:val="24"/>
        </w:rPr>
        <w:t>在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《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商</w:t>
      </w:r>
      <w:r w:rsidRPr="00E72295">
        <w:rPr>
          <w:rFonts w:hint="eastAsia" w:ascii="Times New Roman" w:hAnsi="Times New Roman" w:cs="Times New Roman"/>
          <w:sz w:val="24"/>
          <w:szCs w:val="24"/>
        </w:rPr>
        <w:t>协议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》或《二级经销商合同》</w:t>
      </w:r>
      <w:r w:rsidRPr="00E72295">
        <w:rPr>
          <w:rFonts w:hint="eastAsia" w:ascii="Times New Roman" w:hAnsi="Times New Roman" w:cs="Times New Roman"/>
          <w:sz w:val="24"/>
          <w:szCs w:val="24"/>
        </w:rPr>
        <w:t>有效期内严格遵守</w:t>
      </w:r>
      <w:r w:rsidRPr="00E72295" w:rsidR="00D82355">
        <w:rPr>
          <w:rFonts w:hint="eastAsia" w:ascii="Times New Roman" w:hAnsi="Times New Roman" w:cs="Times New Roman"/>
          <w:sz w:val="24"/>
          <w:szCs w:val="24"/>
        </w:rPr>
        <w:t>本</w:t>
      </w:r>
      <w:r w:rsidRPr="00E72295">
        <w:rPr>
          <w:rFonts w:hint="eastAsia" w:ascii="Times New Roman" w:hAnsi="Times New Roman" w:cs="Times New Roman"/>
          <w:sz w:val="24"/>
          <w:szCs w:val="24"/>
        </w:rPr>
        <w:t>《第三方公司管理规则》</w:t>
      </w:r>
      <w:r w:rsidRPr="00E72295" w:rsidR="00011D9D">
        <w:rPr>
          <w:rFonts w:hint="eastAsia" w:ascii="Times New Roman" w:hAnsi="Times New Roman" w:cs="Times New Roman"/>
          <w:sz w:val="24"/>
          <w:szCs w:val="24"/>
        </w:rPr>
        <w:t>，并承担此管理规则所要求的责任和义务。</w:t>
      </w:r>
    </w:p>
    <w:p w:rsidRPr="00E72295" w:rsidR="00DF0B13" w:rsidP="00A80479" w:rsidRDefault="00DF0B13" w14:paraId="0122B3C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2B57F96B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690837B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Del="0015458A" w:rsidP="00A80479" w:rsidRDefault="00DF0B13" w14:paraId="7B4E5582" w14:textId="77777777">
      <w:pPr>
        <w:pStyle w:val="a3"/>
        <w:widowControl/>
        <w:ind w:left="360" w:firstLine="0" w:firstLineChars="0"/>
        <w:jc w:val="left"/>
        <w:rPr>
          <w:del w:author="Ma, He" w:date="2018-11-09T14:04:00Z" w:id="5"/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5458A" w14:paraId="073365A6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经销商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bookmarkStart w:name="T2DealerName" w:id="6"/>
      <w:commentRangeStart w:id="7"/>
      <w:r w:rsidRPr="00E72295">
        <w:rPr>
          <w:rFonts w:ascii="Times New Roman" w:hAnsi="Times New Roman" w:cs="Times New Roman"/>
          <w:sz w:val="24"/>
          <w:szCs w:val="24"/>
        </w:rPr>
        <w:t>北京五道口医疗器械有限公司</w:t>
      </w:r>
      <w:bookmarkEnd w:id="6"/>
    </w:p>
    <w:p w:rsidRPr="00E72295" w:rsidR="0015458A" w:rsidP="00A80479" w:rsidRDefault="0015458A" w14:paraId="59CF49E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（经销商</w:t>
      </w:r>
      <w:r w:rsidRPr="00E72295">
        <w:rPr>
          <w:rFonts w:ascii="Times New Roman" w:hAnsi="Times New Roman" w:cs="Times New Roman"/>
          <w:sz w:val="24"/>
          <w:szCs w:val="24"/>
        </w:rPr>
        <w:t>盖章处</w:t>
      </w:r>
      <w:r w:rsidRPr="00E72295">
        <w:rPr>
          <w:rFonts w:hint="eastAsia" w:ascii="Times New Roman" w:hAnsi="Times New Roman" w:cs="Times New Roman"/>
          <w:sz w:val="24"/>
          <w:szCs w:val="24"/>
        </w:rPr>
        <w:t>）</w:t>
      </w:r>
    </w:p>
    <w:p w:rsidRPr="00E72295" w:rsidR="0015458A" w:rsidP="00A80479" w:rsidRDefault="0015458A" w14:paraId="0051F58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5458A" w:rsidP="00A80479" w:rsidRDefault="0015458A" w14:paraId="6345567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</w:t>
      </w:r>
    </w:p>
    <w:p w:rsidRPr="00E72295" w:rsidR="0015458A" w:rsidP="00A80479" w:rsidRDefault="0015458A" w14:paraId="7613214B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日期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</w:t>
      </w:r>
    </w:p>
    <w:p w:rsidRPr="00E72295" w:rsidR="00DF0B13" w:rsidP="00A80479" w:rsidRDefault="00DF0B13" w14:paraId="56F13175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7E032F0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5B30952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DF0B13" w:rsidP="00BB0C39" w:rsidRDefault="00DF0B13" w14:paraId="6203D3FF" w14:textId="29CC906E">
      <w:pPr>
        <w:widowControl/>
        <w:jc w:val="left"/>
        <w:rPr>
          <w:rFonts w:ascii="Arial" w:hAnsi="Arial" w:cs="Arial"/>
        </w:rPr>
      </w:pPr>
    </w:p>
    <w:p w:rsidRPr="00E72295" w:rsidR="005048D5" w:rsidP="00A80479" w:rsidRDefault="005048D5" w14:paraId="47E8BDFF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lastRenderedPageBreak/>
        <w:t>附件一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流程图：</w:t>
      </w:r>
    </w:p>
    <w:p w:rsidR="005048D5" w:rsidP="00784ADF" w:rsidRDefault="005048D5" w14:paraId="46CDA9BE" w14:textId="420D9F8A">
      <w:pPr>
        <w:pStyle w:val="a3"/>
        <w:widowControl/>
        <w:numPr>
          <w:ilvl w:val="0"/>
          <w:numId w:val="28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一级经销商第三方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2B5EC7">
        <w:rPr>
          <w:rFonts w:hint="eastAsia" w:ascii="Times New Roman" w:hAnsi="Times New Roman" w:cs="Times New Roman"/>
          <w:sz w:val="24"/>
          <w:szCs w:val="24"/>
        </w:rPr>
        <w:t>新增</w:t>
      </w:r>
      <w:r w:rsidRPr="00E72295" w:rsidR="002B5EC7">
        <w:rPr>
          <w:rFonts w:ascii="Times New Roman" w:hAnsi="Times New Roman" w:cs="Times New Roman"/>
          <w:sz w:val="24"/>
          <w:szCs w:val="24"/>
        </w:rPr>
        <w:t>&amp;</w:t>
      </w:r>
      <w:r w:rsidRPr="00E72295" w:rsidR="002B5EC7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hint="eastAsia" w:ascii="Times New Roman" w:hAnsi="Times New Roman" w:cs="Times New Roman"/>
          <w:sz w:val="24"/>
          <w:szCs w:val="24"/>
        </w:rPr>
        <w:t>流程：</w:t>
      </w:r>
      <w:r w:rsidRPr="00E72295" w:rsidDel="00B148F7" w:rsidR="00B148F7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403D33" w:rsidR="00784ADF" w:rsidP="00403D33" w:rsidRDefault="00784ADF" w14:paraId="0BFE9E5A" w14:textId="77777777">
      <w:pPr>
        <w:pStyle w:val="a3"/>
        <w:widowControl/>
        <w:ind w:left="72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784ADF" w:rsidP="009B62CF" w:rsidRDefault="002022C0" w14:paraId="163EAAD7" w14:textId="524ED350">
      <w:pPr>
        <w:pStyle w:val="a3"/>
        <w:widowControl/>
        <w:ind w:left="360" w:firstLine="0" w:firstLineChars="0"/>
        <w:jc w:val="left"/>
      </w:pPr>
      <w:r>
        <w:rPr>
          <w:noProof/>
        </w:rPr>
        <w:drawing>
          <wp:inline distT="0" distB="0" distL="0" distR="0" wp14:anchorId="7944F384" wp14:editId="5D138E81">
            <wp:extent cx="6466205" cy="37884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20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DF" w:rsidP="009B62CF" w:rsidRDefault="00784ADF" w14:paraId="1708DCCF" w14:textId="77777777">
      <w:pPr>
        <w:pStyle w:val="a3"/>
        <w:widowControl/>
        <w:ind w:left="360" w:firstLine="0" w:firstLineChars="0"/>
        <w:jc w:val="left"/>
      </w:pPr>
    </w:p>
    <w:p w:rsidR="005048D5" w:rsidP="009B62CF" w:rsidRDefault="002022C0" w14:paraId="5AF5AA26" w14:textId="2DCDCED0">
      <w:pPr>
        <w:pStyle w:val="a3"/>
        <w:widowControl/>
        <w:ind w:left="360" w:firstLine="0" w:firstLineChars="0"/>
        <w:jc w:val="left"/>
      </w:pPr>
      <w:r>
        <w:rPr>
          <w:noProof/>
        </w:rPr>
        <w:drawing>
          <wp:inline distT="0" distB="0" distL="0" distR="0" wp14:anchorId="744F5C48" wp14:editId="660D7852">
            <wp:extent cx="6477000" cy="3810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8D5">
        <w:br w:type="page"/>
      </w:r>
    </w:p>
    <w:p w:rsidR="005048D5" w:rsidP="00A80479" w:rsidRDefault="005048D5" w14:paraId="1D8D62A0" w14:textId="16EB83C3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lastRenderedPageBreak/>
        <w:t xml:space="preserve">2. </w:t>
      </w:r>
      <w:r w:rsidRPr="00E72295">
        <w:rPr>
          <w:rFonts w:hint="eastAsia" w:ascii="Times New Roman" w:hAnsi="Times New Roman" w:cs="Times New Roman"/>
          <w:sz w:val="24"/>
          <w:szCs w:val="24"/>
        </w:rPr>
        <w:t>二级经销商第三方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BB0C39">
        <w:rPr>
          <w:rFonts w:hint="eastAsia" w:ascii="Times New Roman" w:hAnsi="Times New Roman" w:cs="Times New Roman"/>
          <w:sz w:val="24"/>
          <w:szCs w:val="24"/>
        </w:rPr>
        <w:t>新增</w:t>
      </w:r>
      <w:r w:rsidRPr="00E72295" w:rsidR="00F83099">
        <w:rPr>
          <w:rFonts w:hint="eastAsia" w:ascii="Times New Roman" w:hAnsi="Times New Roman" w:cs="Times New Roman"/>
          <w:sz w:val="24"/>
          <w:szCs w:val="24"/>
        </w:rPr>
        <w:t>&amp;</w:t>
      </w:r>
      <w:r w:rsidRPr="00E72295" w:rsidR="00F83099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hint="eastAsia" w:ascii="Times New Roman" w:hAnsi="Times New Roman" w:cs="Times New Roman"/>
          <w:sz w:val="24"/>
          <w:szCs w:val="24"/>
        </w:rPr>
        <w:t>流程：</w:t>
      </w:r>
      <w:r w:rsidRPr="00E72295" w:rsidR="00BB0C39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72295" w:rsidR="00784ADF" w:rsidP="00A80479" w:rsidRDefault="00784ADF" w14:paraId="642A8782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784ADF" w:rsidRDefault="002022C0" w14:paraId="387B9525" w14:textId="661C6907">
      <w:pPr>
        <w:widowControl/>
        <w:jc w:val="left"/>
      </w:pPr>
      <w:r>
        <w:rPr>
          <w:noProof/>
        </w:rPr>
        <w:drawing>
          <wp:inline distT="0" distB="0" distL="0" distR="0" wp14:anchorId="2DA3BC85" wp14:editId="4DAFA366">
            <wp:extent cx="6477000" cy="378460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DF" w:rsidRDefault="00784ADF" w14:paraId="5DE1F696" w14:textId="77777777">
      <w:pPr>
        <w:widowControl/>
        <w:jc w:val="left"/>
      </w:pPr>
    </w:p>
    <w:p w:rsidR="005048D5" w:rsidRDefault="002022C0" w14:paraId="540D6067" w14:textId="7773E678">
      <w:pPr>
        <w:widowControl/>
        <w:jc w:val="left"/>
      </w:pPr>
      <w:r>
        <w:rPr>
          <w:noProof/>
        </w:rPr>
        <w:drawing>
          <wp:inline distT="0" distB="0" distL="0" distR="0" wp14:anchorId="19B8A3EF" wp14:editId="23D32D0C">
            <wp:extent cx="6477000" cy="3822700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8D5">
        <w:br w:type="page"/>
      </w:r>
    </w:p>
    <w:p w:rsidRPr="00E72295" w:rsidR="005048D5" w:rsidP="00A80479" w:rsidRDefault="00F83099" w14:paraId="203825D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 xml:space="preserve">. 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一级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/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二级经销商第三方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披露终止流程：</w:t>
      </w:r>
    </w:p>
    <w:p w:rsidRPr="005048D5" w:rsidR="005048D5" w:rsidP="00A80479" w:rsidRDefault="005048D5" w14:paraId="250F6099" w14:textId="6A91D501">
      <w:pPr>
        <w:pStyle w:val="a3"/>
        <w:widowControl/>
        <w:ind w:left="360" w:firstLine="0" w:firstLineChars="0"/>
        <w:jc w:val="left"/>
        <w:rPr>
          <w:rFonts w:ascii="Arial" w:hAnsi="Arial" w:cs="Arial"/>
        </w:rPr>
      </w:pPr>
    </w:p>
    <w:p w:rsidRPr="00686B5E" w:rsidR="004E6A88" w:rsidP="00784ADF" w:rsidRDefault="002022C0" w14:paraId="59F9A4B9" w14:textId="40CCFF65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7CBF2C6" wp14:editId="6869E041">
            <wp:extent cx="6477000" cy="38100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686B5E" w:rsidR="004E6A88" w:rsidSect="00BB0C39">
      <w:pgSz w:w="11906" w:h="16838"/>
      <w:pgMar w:top="907" w:right="851" w:bottom="709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Ma, He" w:date="2018-11-09T14:07:00Z" w:initials="MH">
    <w:p w14:paraId="7AE76282" w14:textId="77777777" w:rsidR="00DD397A" w:rsidRDefault="00DD397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抓取</w:t>
      </w:r>
      <w:r>
        <w:t>经销商名称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E762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76282" w16cid:durableId="1F9013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467E9" w14:textId="77777777" w:rsidR="005C06C4" w:rsidRDefault="005C06C4" w:rsidP="004F3DE5">
      <w:r>
        <w:separator/>
      </w:r>
    </w:p>
  </w:endnote>
  <w:endnote w:type="continuationSeparator" w:id="0">
    <w:p w14:paraId="7E761FAB" w14:textId="77777777" w:rsidR="005C06C4" w:rsidRDefault="005C06C4" w:rsidP="004F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DD048" w14:textId="77777777" w:rsidR="005C06C4" w:rsidRDefault="005C06C4" w:rsidP="004F3DE5">
      <w:r>
        <w:separator/>
      </w:r>
    </w:p>
  </w:footnote>
  <w:footnote w:type="continuationSeparator" w:id="0">
    <w:p w14:paraId="32691923" w14:textId="77777777" w:rsidR="005C06C4" w:rsidRDefault="005C06C4" w:rsidP="004F3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AAD"/>
    <w:multiLevelType w:val="multilevel"/>
    <w:tmpl w:val="3878A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CB3EC2"/>
    <w:multiLevelType w:val="multilevel"/>
    <w:tmpl w:val="B0CAE8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C91E95"/>
    <w:multiLevelType w:val="multilevel"/>
    <w:tmpl w:val="35C64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E767D5D"/>
    <w:multiLevelType w:val="hybridMultilevel"/>
    <w:tmpl w:val="661A7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B2BD1"/>
    <w:multiLevelType w:val="hybridMultilevel"/>
    <w:tmpl w:val="9C46BFF2"/>
    <w:lvl w:ilvl="0" w:tplc="022A6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AD7992"/>
    <w:multiLevelType w:val="hybridMultilevel"/>
    <w:tmpl w:val="84B0C926"/>
    <w:lvl w:ilvl="0" w:tplc="2C228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1075339"/>
    <w:multiLevelType w:val="multilevel"/>
    <w:tmpl w:val="FD5651D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9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2D4662D"/>
    <w:multiLevelType w:val="multilevel"/>
    <w:tmpl w:val="0CAC94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8C95848"/>
    <w:multiLevelType w:val="hybridMultilevel"/>
    <w:tmpl w:val="AC6AE29C"/>
    <w:lvl w:ilvl="0" w:tplc="F92837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222463"/>
    <w:multiLevelType w:val="hybridMultilevel"/>
    <w:tmpl w:val="25D0F88E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0" w15:restartNumberingAfterBreak="0">
    <w:nsid w:val="31E55203"/>
    <w:multiLevelType w:val="hybridMultilevel"/>
    <w:tmpl w:val="0D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A339A"/>
    <w:multiLevelType w:val="hybridMultilevel"/>
    <w:tmpl w:val="A95A91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3B76FC"/>
    <w:multiLevelType w:val="hybridMultilevel"/>
    <w:tmpl w:val="FCC49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4A1527"/>
    <w:multiLevelType w:val="hybridMultilevel"/>
    <w:tmpl w:val="7736E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5D0F23"/>
    <w:multiLevelType w:val="hybridMultilevel"/>
    <w:tmpl w:val="EBA823C4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5" w15:restartNumberingAfterBreak="0">
    <w:nsid w:val="499178CC"/>
    <w:multiLevelType w:val="multilevel"/>
    <w:tmpl w:val="DFF2C7C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C477BCB"/>
    <w:multiLevelType w:val="hybridMultilevel"/>
    <w:tmpl w:val="2C88BE04"/>
    <w:lvl w:ilvl="0" w:tplc="A7A04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6E6417"/>
    <w:multiLevelType w:val="hybridMultilevel"/>
    <w:tmpl w:val="10C21E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720DC4"/>
    <w:multiLevelType w:val="hybridMultilevel"/>
    <w:tmpl w:val="1D689F66"/>
    <w:lvl w:ilvl="0" w:tplc="A44A2B8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501200CC"/>
    <w:multiLevelType w:val="multilevel"/>
    <w:tmpl w:val="79E81FD4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</w:rPr>
    </w:lvl>
  </w:abstractNum>
  <w:abstractNum w:abstractNumId="20" w15:restartNumberingAfterBreak="0">
    <w:nsid w:val="5FFE680C"/>
    <w:multiLevelType w:val="multilevel"/>
    <w:tmpl w:val="7AB634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07A6EE6"/>
    <w:multiLevelType w:val="hybridMultilevel"/>
    <w:tmpl w:val="34EA4D90"/>
    <w:lvl w:ilvl="0" w:tplc="19841F74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007B63"/>
    <w:multiLevelType w:val="hybridMultilevel"/>
    <w:tmpl w:val="1DCEAE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53730A8"/>
    <w:multiLevelType w:val="multilevel"/>
    <w:tmpl w:val="D4BCB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24" w15:restartNumberingAfterBreak="0">
    <w:nsid w:val="677825D2"/>
    <w:multiLevelType w:val="hybridMultilevel"/>
    <w:tmpl w:val="ED268604"/>
    <w:lvl w:ilvl="0" w:tplc="3C8E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D262FA"/>
    <w:multiLevelType w:val="hybridMultilevel"/>
    <w:tmpl w:val="9F4ED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2D4357"/>
    <w:multiLevelType w:val="hybridMultilevel"/>
    <w:tmpl w:val="457C2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4"/>
  </w:num>
  <w:num w:numId="4">
    <w:abstractNumId w:val="6"/>
  </w:num>
  <w:num w:numId="5">
    <w:abstractNumId w:val="3"/>
  </w:num>
  <w:num w:numId="6">
    <w:abstractNumId w:val="11"/>
  </w:num>
  <w:num w:numId="7">
    <w:abstractNumId w:val="25"/>
  </w:num>
  <w:num w:numId="8">
    <w:abstractNumId w:val="12"/>
  </w:num>
  <w:num w:numId="9">
    <w:abstractNumId w:val="26"/>
  </w:num>
  <w:num w:numId="10">
    <w:abstractNumId w:val="9"/>
  </w:num>
  <w:num w:numId="11">
    <w:abstractNumId w:val="13"/>
  </w:num>
  <w:num w:numId="12">
    <w:abstractNumId w:val="14"/>
  </w:num>
  <w:num w:numId="13">
    <w:abstractNumId w:val="22"/>
  </w:num>
  <w:num w:numId="14">
    <w:abstractNumId w:val="17"/>
  </w:num>
  <w:num w:numId="15">
    <w:abstractNumId w:val="15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0"/>
  </w:num>
  <w:num w:numId="19">
    <w:abstractNumId w:val="19"/>
  </w:num>
  <w:num w:numId="20">
    <w:abstractNumId w:val="10"/>
  </w:num>
  <w:num w:numId="21">
    <w:abstractNumId w:val="18"/>
  </w:num>
  <w:num w:numId="22">
    <w:abstractNumId w:val="20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4"/>
  </w:num>
  <w:num w:numId="2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4A2"/>
    <w:rsid w:val="00000CFA"/>
    <w:rsid w:val="00001F44"/>
    <w:rsid w:val="00002790"/>
    <w:rsid w:val="00003200"/>
    <w:rsid w:val="00005681"/>
    <w:rsid w:val="00011D9D"/>
    <w:rsid w:val="000121FB"/>
    <w:rsid w:val="00015428"/>
    <w:rsid w:val="00017857"/>
    <w:rsid w:val="00021797"/>
    <w:rsid w:val="000241E4"/>
    <w:rsid w:val="000250A1"/>
    <w:rsid w:val="00030973"/>
    <w:rsid w:val="0003374E"/>
    <w:rsid w:val="000340E3"/>
    <w:rsid w:val="000342AA"/>
    <w:rsid w:val="00034761"/>
    <w:rsid w:val="00040696"/>
    <w:rsid w:val="00040E87"/>
    <w:rsid w:val="00040F1A"/>
    <w:rsid w:val="00042C73"/>
    <w:rsid w:val="00042E0B"/>
    <w:rsid w:val="000432B0"/>
    <w:rsid w:val="0004660E"/>
    <w:rsid w:val="0005545E"/>
    <w:rsid w:val="00056C26"/>
    <w:rsid w:val="00056D4A"/>
    <w:rsid w:val="00057EC2"/>
    <w:rsid w:val="0006210E"/>
    <w:rsid w:val="000652AE"/>
    <w:rsid w:val="0006549F"/>
    <w:rsid w:val="0007061F"/>
    <w:rsid w:val="000744C4"/>
    <w:rsid w:val="000746DB"/>
    <w:rsid w:val="0007605A"/>
    <w:rsid w:val="00076FA2"/>
    <w:rsid w:val="0008309C"/>
    <w:rsid w:val="000845EB"/>
    <w:rsid w:val="00085ABD"/>
    <w:rsid w:val="00087C67"/>
    <w:rsid w:val="00091863"/>
    <w:rsid w:val="00094B5F"/>
    <w:rsid w:val="000A2DE8"/>
    <w:rsid w:val="000A2E30"/>
    <w:rsid w:val="000A3314"/>
    <w:rsid w:val="000A3401"/>
    <w:rsid w:val="000A67E6"/>
    <w:rsid w:val="000A691D"/>
    <w:rsid w:val="000B03AE"/>
    <w:rsid w:val="000B1397"/>
    <w:rsid w:val="000B3E34"/>
    <w:rsid w:val="000B5462"/>
    <w:rsid w:val="000C1C64"/>
    <w:rsid w:val="000C329C"/>
    <w:rsid w:val="000C7156"/>
    <w:rsid w:val="000D0457"/>
    <w:rsid w:val="000D0480"/>
    <w:rsid w:val="000D1ACE"/>
    <w:rsid w:val="000E0D3F"/>
    <w:rsid w:val="000E1242"/>
    <w:rsid w:val="000E1901"/>
    <w:rsid w:val="000E25B3"/>
    <w:rsid w:val="000E2726"/>
    <w:rsid w:val="000E34A0"/>
    <w:rsid w:val="000E377C"/>
    <w:rsid w:val="000E4072"/>
    <w:rsid w:val="000E659B"/>
    <w:rsid w:val="000E6C1E"/>
    <w:rsid w:val="000E7A9F"/>
    <w:rsid w:val="000F4220"/>
    <w:rsid w:val="000F42FB"/>
    <w:rsid w:val="000F4BF6"/>
    <w:rsid w:val="000F516F"/>
    <w:rsid w:val="000F63A4"/>
    <w:rsid w:val="000F6802"/>
    <w:rsid w:val="000F6D9D"/>
    <w:rsid w:val="00101722"/>
    <w:rsid w:val="00101B85"/>
    <w:rsid w:val="00103011"/>
    <w:rsid w:val="00103AF6"/>
    <w:rsid w:val="00104122"/>
    <w:rsid w:val="0010465B"/>
    <w:rsid w:val="001055B9"/>
    <w:rsid w:val="00107733"/>
    <w:rsid w:val="00110AA5"/>
    <w:rsid w:val="0011412F"/>
    <w:rsid w:val="00120279"/>
    <w:rsid w:val="001216F2"/>
    <w:rsid w:val="001229D3"/>
    <w:rsid w:val="00123468"/>
    <w:rsid w:val="00125815"/>
    <w:rsid w:val="001260D8"/>
    <w:rsid w:val="0013023B"/>
    <w:rsid w:val="00133E15"/>
    <w:rsid w:val="00136A99"/>
    <w:rsid w:val="001370D6"/>
    <w:rsid w:val="00137D86"/>
    <w:rsid w:val="001402B3"/>
    <w:rsid w:val="00141992"/>
    <w:rsid w:val="00141B40"/>
    <w:rsid w:val="00144D88"/>
    <w:rsid w:val="001458A3"/>
    <w:rsid w:val="00146095"/>
    <w:rsid w:val="00150775"/>
    <w:rsid w:val="00150F7A"/>
    <w:rsid w:val="00153AB0"/>
    <w:rsid w:val="0015458A"/>
    <w:rsid w:val="0015665E"/>
    <w:rsid w:val="00160763"/>
    <w:rsid w:val="00160AB2"/>
    <w:rsid w:val="00160FF0"/>
    <w:rsid w:val="00161689"/>
    <w:rsid w:val="00163B33"/>
    <w:rsid w:val="0016556F"/>
    <w:rsid w:val="00165B06"/>
    <w:rsid w:val="001702EE"/>
    <w:rsid w:val="00180CB9"/>
    <w:rsid w:val="0018263A"/>
    <w:rsid w:val="00183CF3"/>
    <w:rsid w:val="00185327"/>
    <w:rsid w:val="001871AB"/>
    <w:rsid w:val="0019309F"/>
    <w:rsid w:val="00195949"/>
    <w:rsid w:val="001A0A16"/>
    <w:rsid w:val="001A1661"/>
    <w:rsid w:val="001A4FC2"/>
    <w:rsid w:val="001A57EA"/>
    <w:rsid w:val="001A5D0D"/>
    <w:rsid w:val="001A6A05"/>
    <w:rsid w:val="001A6E78"/>
    <w:rsid w:val="001A73C1"/>
    <w:rsid w:val="001B0511"/>
    <w:rsid w:val="001C0138"/>
    <w:rsid w:val="001C0AD0"/>
    <w:rsid w:val="001C0CEA"/>
    <w:rsid w:val="001C516F"/>
    <w:rsid w:val="001C5201"/>
    <w:rsid w:val="001C5DD9"/>
    <w:rsid w:val="001C7743"/>
    <w:rsid w:val="001D0EE5"/>
    <w:rsid w:val="001D113D"/>
    <w:rsid w:val="001D5AB0"/>
    <w:rsid w:val="001D69AA"/>
    <w:rsid w:val="001D77BC"/>
    <w:rsid w:val="001E045B"/>
    <w:rsid w:val="001E33AD"/>
    <w:rsid w:val="001E3549"/>
    <w:rsid w:val="001E3892"/>
    <w:rsid w:val="001E4B5A"/>
    <w:rsid w:val="001E54B9"/>
    <w:rsid w:val="001E6597"/>
    <w:rsid w:val="001E75AC"/>
    <w:rsid w:val="001F0B7D"/>
    <w:rsid w:val="001F25BC"/>
    <w:rsid w:val="001F2A3E"/>
    <w:rsid w:val="001F6B1F"/>
    <w:rsid w:val="002003F7"/>
    <w:rsid w:val="00201B0D"/>
    <w:rsid w:val="002022C0"/>
    <w:rsid w:val="00202922"/>
    <w:rsid w:val="00203F88"/>
    <w:rsid w:val="00204457"/>
    <w:rsid w:val="002103ED"/>
    <w:rsid w:val="00211ECC"/>
    <w:rsid w:val="00212E1A"/>
    <w:rsid w:val="00212F95"/>
    <w:rsid w:val="00222C5D"/>
    <w:rsid w:val="0022477C"/>
    <w:rsid w:val="00227334"/>
    <w:rsid w:val="002322C1"/>
    <w:rsid w:val="00234A2A"/>
    <w:rsid w:val="0023560B"/>
    <w:rsid w:val="00235761"/>
    <w:rsid w:val="0024032A"/>
    <w:rsid w:val="002507BA"/>
    <w:rsid w:val="0025167C"/>
    <w:rsid w:val="002521CA"/>
    <w:rsid w:val="00253D23"/>
    <w:rsid w:val="002555FD"/>
    <w:rsid w:val="0026189E"/>
    <w:rsid w:val="00266644"/>
    <w:rsid w:val="00267B45"/>
    <w:rsid w:val="00270299"/>
    <w:rsid w:val="00270D84"/>
    <w:rsid w:val="0027140F"/>
    <w:rsid w:val="00271810"/>
    <w:rsid w:val="002732CB"/>
    <w:rsid w:val="00274B3F"/>
    <w:rsid w:val="0027752F"/>
    <w:rsid w:val="0028380C"/>
    <w:rsid w:val="002845CD"/>
    <w:rsid w:val="00284A18"/>
    <w:rsid w:val="00284C11"/>
    <w:rsid w:val="00286037"/>
    <w:rsid w:val="002865B5"/>
    <w:rsid w:val="00287451"/>
    <w:rsid w:val="002920FA"/>
    <w:rsid w:val="002928DC"/>
    <w:rsid w:val="00293C98"/>
    <w:rsid w:val="00293FF2"/>
    <w:rsid w:val="00294B8C"/>
    <w:rsid w:val="0029504F"/>
    <w:rsid w:val="002957FA"/>
    <w:rsid w:val="00296313"/>
    <w:rsid w:val="0029637C"/>
    <w:rsid w:val="0029652C"/>
    <w:rsid w:val="002969EC"/>
    <w:rsid w:val="002970D1"/>
    <w:rsid w:val="00297E3E"/>
    <w:rsid w:val="002A2F87"/>
    <w:rsid w:val="002A3579"/>
    <w:rsid w:val="002A3AA8"/>
    <w:rsid w:val="002A4F87"/>
    <w:rsid w:val="002A5234"/>
    <w:rsid w:val="002A5442"/>
    <w:rsid w:val="002A6853"/>
    <w:rsid w:val="002A6FAA"/>
    <w:rsid w:val="002A708C"/>
    <w:rsid w:val="002B2EEF"/>
    <w:rsid w:val="002B310C"/>
    <w:rsid w:val="002B3DB2"/>
    <w:rsid w:val="002B4E10"/>
    <w:rsid w:val="002B5EC7"/>
    <w:rsid w:val="002B6876"/>
    <w:rsid w:val="002B79D4"/>
    <w:rsid w:val="002B7BA1"/>
    <w:rsid w:val="002C4BEF"/>
    <w:rsid w:val="002C551B"/>
    <w:rsid w:val="002C5A48"/>
    <w:rsid w:val="002C61B7"/>
    <w:rsid w:val="002C7445"/>
    <w:rsid w:val="002D10F2"/>
    <w:rsid w:val="002D245C"/>
    <w:rsid w:val="002D29E7"/>
    <w:rsid w:val="002D3093"/>
    <w:rsid w:val="002D366D"/>
    <w:rsid w:val="002D4236"/>
    <w:rsid w:val="002D4395"/>
    <w:rsid w:val="002D4ADE"/>
    <w:rsid w:val="002D4C71"/>
    <w:rsid w:val="002D533E"/>
    <w:rsid w:val="002D6916"/>
    <w:rsid w:val="002D6C26"/>
    <w:rsid w:val="002D73E2"/>
    <w:rsid w:val="002E2885"/>
    <w:rsid w:val="002E2917"/>
    <w:rsid w:val="002E39D0"/>
    <w:rsid w:val="002E592C"/>
    <w:rsid w:val="002E73B5"/>
    <w:rsid w:val="002F392B"/>
    <w:rsid w:val="002F3B98"/>
    <w:rsid w:val="002F4799"/>
    <w:rsid w:val="002F4E97"/>
    <w:rsid w:val="002F5188"/>
    <w:rsid w:val="00310C50"/>
    <w:rsid w:val="00315CEA"/>
    <w:rsid w:val="00320BFB"/>
    <w:rsid w:val="00321C42"/>
    <w:rsid w:val="00326F0A"/>
    <w:rsid w:val="003317B3"/>
    <w:rsid w:val="003352B4"/>
    <w:rsid w:val="00340A05"/>
    <w:rsid w:val="00341B4C"/>
    <w:rsid w:val="00342B76"/>
    <w:rsid w:val="00342FAE"/>
    <w:rsid w:val="0034391E"/>
    <w:rsid w:val="00345A02"/>
    <w:rsid w:val="0034784D"/>
    <w:rsid w:val="00350B1B"/>
    <w:rsid w:val="00352AEA"/>
    <w:rsid w:val="00352F3F"/>
    <w:rsid w:val="00353A2A"/>
    <w:rsid w:val="00353D85"/>
    <w:rsid w:val="003562CE"/>
    <w:rsid w:val="0035696D"/>
    <w:rsid w:val="00360457"/>
    <w:rsid w:val="00360A2B"/>
    <w:rsid w:val="00360C3A"/>
    <w:rsid w:val="003620F8"/>
    <w:rsid w:val="003631DD"/>
    <w:rsid w:val="003675E1"/>
    <w:rsid w:val="00371F9D"/>
    <w:rsid w:val="0037321B"/>
    <w:rsid w:val="00373C49"/>
    <w:rsid w:val="00373F00"/>
    <w:rsid w:val="003750E0"/>
    <w:rsid w:val="00383EEE"/>
    <w:rsid w:val="00385889"/>
    <w:rsid w:val="003864F2"/>
    <w:rsid w:val="00397058"/>
    <w:rsid w:val="003A210A"/>
    <w:rsid w:val="003A2845"/>
    <w:rsid w:val="003A3D52"/>
    <w:rsid w:val="003A4D63"/>
    <w:rsid w:val="003A7D99"/>
    <w:rsid w:val="003B1938"/>
    <w:rsid w:val="003B2835"/>
    <w:rsid w:val="003B3F51"/>
    <w:rsid w:val="003C2773"/>
    <w:rsid w:val="003C53AB"/>
    <w:rsid w:val="003C5D84"/>
    <w:rsid w:val="003D04CF"/>
    <w:rsid w:val="003D3EBE"/>
    <w:rsid w:val="003D3F79"/>
    <w:rsid w:val="003D4963"/>
    <w:rsid w:val="003D4F34"/>
    <w:rsid w:val="003D757C"/>
    <w:rsid w:val="003E0067"/>
    <w:rsid w:val="003E1A45"/>
    <w:rsid w:val="003E36F4"/>
    <w:rsid w:val="003E5838"/>
    <w:rsid w:val="003E6E02"/>
    <w:rsid w:val="003E7551"/>
    <w:rsid w:val="003F0580"/>
    <w:rsid w:val="003F05CE"/>
    <w:rsid w:val="003F1C15"/>
    <w:rsid w:val="003F3489"/>
    <w:rsid w:val="003F5418"/>
    <w:rsid w:val="003F6B57"/>
    <w:rsid w:val="003F7C62"/>
    <w:rsid w:val="0040098C"/>
    <w:rsid w:val="00401079"/>
    <w:rsid w:val="0040108B"/>
    <w:rsid w:val="0040186D"/>
    <w:rsid w:val="0040355D"/>
    <w:rsid w:val="00403D33"/>
    <w:rsid w:val="0040427C"/>
    <w:rsid w:val="0040772E"/>
    <w:rsid w:val="00410475"/>
    <w:rsid w:val="004124BA"/>
    <w:rsid w:val="00412646"/>
    <w:rsid w:val="00412D10"/>
    <w:rsid w:val="00412F2B"/>
    <w:rsid w:val="004147D8"/>
    <w:rsid w:val="00416BC6"/>
    <w:rsid w:val="00417BDF"/>
    <w:rsid w:val="00417C04"/>
    <w:rsid w:val="00422F57"/>
    <w:rsid w:val="004236D9"/>
    <w:rsid w:val="004255C8"/>
    <w:rsid w:val="004265AD"/>
    <w:rsid w:val="0042670A"/>
    <w:rsid w:val="00426D6B"/>
    <w:rsid w:val="00430917"/>
    <w:rsid w:val="004316AF"/>
    <w:rsid w:val="004338DA"/>
    <w:rsid w:val="0044162E"/>
    <w:rsid w:val="00441673"/>
    <w:rsid w:val="0044399A"/>
    <w:rsid w:val="004443EE"/>
    <w:rsid w:val="00445208"/>
    <w:rsid w:val="004455E7"/>
    <w:rsid w:val="00445D5A"/>
    <w:rsid w:val="004510BD"/>
    <w:rsid w:val="00451563"/>
    <w:rsid w:val="004521A5"/>
    <w:rsid w:val="004522AF"/>
    <w:rsid w:val="00452772"/>
    <w:rsid w:val="00454659"/>
    <w:rsid w:val="00456DE5"/>
    <w:rsid w:val="00456FBB"/>
    <w:rsid w:val="00461671"/>
    <w:rsid w:val="00464087"/>
    <w:rsid w:val="00465A85"/>
    <w:rsid w:val="00466057"/>
    <w:rsid w:val="0046668C"/>
    <w:rsid w:val="0046719E"/>
    <w:rsid w:val="00467888"/>
    <w:rsid w:val="004744BB"/>
    <w:rsid w:val="00476C7F"/>
    <w:rsid w:val="00480079"/>
    <w:rsid w:val="00480A6C"/>
    <w:rsid w:val="004824FB"/>
    <w:rsid w:val="00482EE1"/>
    <w:rsid w:val="004856D5"/>
    <w:rsid w:val="0048669F"/>
    <w:rsid w:val="00486F8D"/>
    <w:rsid w:val="00490034"/>
    <w:rsid w:val="004926F2"/>
    <w:rsid w:val="00493A8C"/>
    <w:rsid w:val="004978E8"/>
    <w:rsid w:val="004A0338"/>
    <w:rsid w:val="004A0860"/>
    <w:rsid w:val="004A0BE7"/>
    <w:rsid w:val="004A4431"/>
    <w:rsid w:val="004A446B"/>
    <w:rsid w:val="004A502C"/>
    <w:rsid w:val="004A7D5B"/>
    <w:rsid w:val="004B0112"/>
    <w:rsid w:val="004B03C4"/>
    <w:rsid w:val="004B314F"/>
    <w:rsid w:val="004B336A"/>
    <w:rsid w:val="004B382A"/>
    <w:rsid w:val="004B3EDE"/>
    <w:rsid w:val="004B435A"/>
    <w:rsid w:val="004B4428"/>
    <w:rsid w:val="004B499F"/>
    <w:rsid w:val="004B6560"/>
    <w:rsid w:val="004B6957"/>
    <w:rsid w:val="004B70ED"/>
    <w:rsid w:val="004C029D"/>
    <w:rsid w:val="004C0CFB"/>
    <w:rsid w:val="004C2530"/>
    <w:rsid w:val="004C303C"/>
    <w:rsid w:val="004C3FBC"/>
    <w:rsid w:val="004C4DE4"/>
    <w:rsid w:val="004C530B"/>
    <w:rsid w:val="004D0883"/>
    <w:rsid w:val="004D5505"/>
    <w:rsid w:val="004D5FA8"/>
    <w:rsid w:val="004D5FED"/>
    <w:rsid w:val="004E0F61"/>
    <w:rsid w:val="004E4317"/>
    <w:rsid w:val="004E43AE"/>
    <w:rsid w:val="004E43C2"/>
    <w:rsid w:val="004E4E45"/>
    <w:rsid w:val="004E52A3"/>
    <w:rsid w:val="004E6161"/>
    <w:rsid w:val="004E6A88"/>
    <w:rsid w:val="004F0E96"/>
    <w:rsid w:val="004F35DE"/>
    <w:rsid w:val="004F3DE5"/>
    <w:rsid w:val="004F40C3"/>
    <w:rsid w:val="004F6529"/>
    <w:rsid w:val="004F6A6F"/>
    <w:rsid w:val="004F786D"/>
    <w:rsid w:val="004F7988"/>
    <w:rsid w:val="004F7AC9"/>
    <w:rsid w:val="0050053A"/>
    <w:rsid w:val="00501501"/>
    <w:rsid w:val="00501964"/>
    <w:rsid w:val="005020EE"/>
    <w:rsid w:val="00502586"/>
    <w:rsid w:val="005045C6"/>
    <w:rsid w:val="005048D5"/>
    <w:rsid w:val="00506271"/>
    <w:rsid w:val="00506419"/>
    <w:rsid w:val="005103BD"/>
    <w:rsid w:val="00512929"/>
    <w:rsid w:val="0051301C"/>
    <w:rsid w:val="0051659C"/>
    <w:rsid w:val="00516FFD"/>
    <w:rsid w:val="00517ABB"/>
    <w:rsid w:val="00520113"/>
    <w:rsid w:val="005235FB"/>
    <w:rsid w:val="00527501"/>
    <w:rsid w:val="00530303"/>
    <w:rsid w:val="00530B10"/>
    <w:rsid w:val="00531440"/>
    <w:rsid w:val="0053269E"/>
    <w:rsid w:val="00533550"/>
    <w:rsid w:val="00536A77"/>
    <w:rsid w:val="00536DD3"/>
    <w:rsid w:val="005422C0"/>
    <w:rsid w:val="00543310"/>
    <w:rsid w:val="00544270"/>
    <w:rsid w:val="005447D7"/>
    <w:rsid w:val="0054799D"/>
    <w:rsid w:val="005479DB"/>
    <w:rsid w:val="005500BA"/>
    <w:rsid w:val="00550954"/>
    <w:rsid w:val="005509AF"/>
    <w:rsid w:val="005525C2"/>
    <w:rsid w:val="00552C03"/>
    <w:rsid w:val="00557F17"/>
    <w:rsid w:val="00561379"/>
    <w:rsid w:val="00561C84"/>
    <w:rsid w:val="00563414"/>
    <w:rsid w:val="00563853"/>
    <w:rsid w:val="00564589"/>
    <w:rsid w:val="0057064E"/>
    <w:rsid w:val="0057160D"/>
    <w:rsid w:val="005723ED"/>
    <w:rsid w:val="00572510"/>
    <w:rsid w:val="0057359B"/>
    <w:rsid w:val="00573822"/>
    <w:rsid w:val="00577FAD"/>
    <w:rsid w:val="005815F5"/>
    <w:rsid w:val="00583024"/>
    <w:rsid w:val="00587C78"/>
    <w:rsid w:val="00591FB1"/>
    <w:rsid w:val="0059208D"/>
    <w:rsid w:val="005921E0"/>
    <w:rsid w:val="00592C8B"/>
    <w:rsid w:val="0059611F"/>
    <w:rsid w:val="00596992"/>
    <w:rsid w:val="00596FF0"/>
    <w:rsid w:val="00597CEF"/>
    <w:rsid w:val="005A06D3"/>
    <w:rsid w:val="005A29EA"/>
    <w:rsid w:val="005A68DC"/>
    <w:rsid w:val="005A7DD8"/>
    <w:rsid w:val="005B0479"/>
    <w:rsid w:val="005B04B6"/>
    <w:rsid w:val="005B2F5F"/>
    <w:rsid w:val="005B4671"/>
    <w:rsid w:val="005B5CB8"/>
    <w:rsid w:val="005B62CF"/>
    <w:rsid w:val="005C06C4"/>
    <w:rsid w:val="005C31B5"/>
    <w:rsid w:val="005C3703"/>
    <w:rsid w:val="005C5443"/>
    <w:rsid w:val="005C55F2"/>
    <w:rsid w:val="005C58D2"/>
    <w:rsid w:val="005C64D4"/>
    <w:rsid w:val="005D1561"/>
    <w:rsid w:val="005D17FC"/>
    <w:rsid w:val="005D21A8"/>
    <w:rsid w:val="005D2608"/>
    <w:rsid w:val="005D2F5E"/>
    <w:rsid w:val="005D30ED"/>
    <w:rsid w:val="005D3609"/>
    <w:rsid w:val="005D3711"/>
    <w:rsid w:val="005D4B58"/>
    <w:rsid w:val="005D6B57"/>
    <w:rsid w:val="005E2402"/>
    <w:rsid w:val="005E4D5F"/>
    <w:rsid w:val="005E63B9"/>
    <w:rsid w:val="005E6D7E"/>
    <w:rsid w:val="005F0157"/>
    <w:rsid w:val="005F0256"/>
    <w:rsid w:val="005F19CC"/>
    <w:rsid w:val="005F1A1E"/>
    <w:rsid w:val="005F1BEC"/>
    <w:rsid w:val="005F1C4D"/>
    <w:rsid w:val="005F26EF"/>
    <w:rsid w:val="005F2EF5"/>
    <w:rsid w:val="005F336D"/>
    <w:rsid w:val="005F35B7"/>
    <w:rsid w:val="005F563E"/>
    <w:rsid w:val="005F7C16"/>
    <w:rsid w:val="00601BA9"/>
    <w:rsid w:val="00601E2F"/>
    <w:rsid w:val="00603CB8"/>
    <w:rsid w:val="006071ED"/>
    <w:rsid w:val="00607485"/>
    <w:rsid w:val="00607C06"/>
    <w:rsid w:val="006121B9"/>
    <w:rsid w:val="00612357"/>
    <w:rsid w:val="0061371A"/>
    <w:rsid w:val="00614362"/>
    <w:rsid w:val="0061439E"/>
    <w:rsid w:val="00616A5A"/>
    <w:rsid w:val="006201A1"/>
    <w:rsid w:val="00621225"/>
    <w:rsid w:val="00621616"/>
    <w:rsid w:val="0062391C"/>
    <w:rsid w:val="00625726"/>
    <w:rsid w:val="006263B5"/>
    <w:rsid w:val="00627199"/>
    <w:rsid w:val="00631014"/>
    <w:rsid w:val="00632233"/>
    <w:rsid w:val="00633F7D"/>
    <w:rsid w:val="00634C23"/>
    <w:rsid w:val="00634F6E"/>
    <w:rsid w:val="00634FBE"/>
    <w:rsid w:val="00635C3D"/>
    <w:rsid w:val="00637E1B"/>
    <w:rsid w:val="00644721"/>
    <w:rsid w:val="00644834"/>
    <w:rsid w:val="006473B1"/>
    <w:rsid w:val="00651677"/>
    <w:rsid w:val="00651FBB"/>
    <w:rsid w:val="00652913"/>
    <w:rsid w:val="0065403A"/>
    <w:rsid w:val="00656C65"/>
    <w:rsid w:val="00660DE0"/>
    <w:rsid w:val="00661CC3"/>
    <w:rsid w:val="00663656"/>
    <w:rsid w:val="00664CD8"/>
    <w:rsid w:val="00665055"/>
    <w:rsid w:val="00671BDF"/>
    <w:rsid w:val="00671C37"/>
    <w:rsid w:val="006738E6"/>
    <w:rsid w:val="0068090A"/>
    <w:rsid w:val="00681DDF"/>
    <w:rsid w:val="006823F5"/>
    <w:rsid w:val="0068278C"/>
    <w:rsid w:val="00682934"/>
    <w:rsid w:val="00685A32"/>
    <w:rsid w:val="00685B8E"/>
    <w:rsid w:val="00686161"/>
    <w:rsid w:val="00686B5E"/>
    <w:rsid w:val="00687601"/>
    <w:rsid w:val="00687915"/>
    <w:rsid w:val="00687EBC"/>
    <w:rsid w:val="00690255"/>
    <w:rsid w:val="00692209"/>
    <w:rsid w:val="0069298D"/>
    <w:rsid w:val="00693286"/>
    <w:rsid w:val="006934CD"/>
    <w:rsid w:val="00693860"/>
    <w:rsid w:val="00693885"/>
    <w:rsid w:val="006941CF"/>
    <w:rsid w:val="006957D3"/>
    <w:rsid w:val="006957D6"/>
    <w:rsid w:val="00697227"/>
    <w:rsid w:val="006A134B"/>
    <w:rsid w:val="006A2EBA"/>
    <w:rsid w:val="006A3236"/>
    <w:rsid w:val="006A4D19"/>
    <w:rsid w:val="006A4F9E"/>
    <w:rsid w:val="006B01C2"/>
    <w:rsid w:val="006B1D1E"/>
    <w:rsid w:val="006B3508"/>
    <w:rsid w:val="006B3B0C"/>
    <w:rsid w:val="006B4878"/>
    <w:rsid w:val="006B4C58"/>
    <w:rsid w:val="006B5061"/>
    <w:rsid w:val="006B5091"/>
    <w:rsid w:val="006B5559"/>
    <w:rsid w:val="006B5719"/>
    <w:rsid w:val="006B59EF"/>
    <w:rsid w:val="006B6854"/>
    <w:rsid w:val="006B7376"/>
    <w:rsid w:val="006C54D8"/>
    <w:rsid w:val="006C5912"/>
    <w:rsid w:val="006C5FE5"/>
    <w:rsid w:val="006C63AA"/>
    <w:rsid w:val="006C6588"/>
    <w:rsid w:val="006C6744"/>
    <w:rsid w:val="006D1B3E"/>
    <w:rsid w:val="006D408C"/>
    <w:rsid w:val="006E150B"/>
    <w:rsid w:val="006E2397"/>
    <w:rsid w:val="006E4BB6"/>
    <w:rsid w:val="006E506F"/>
    <w:rsid w:val="006E5AA9"/>
    <w:rsid w:val="006E7686"/>
    <w:rsid w:val="006E7730"/>
    <w:rsid w:val="006F2D3B"/>
    <w:rsid w:val="006F7FF4"/>
    <w:rsid w:val="00700052"/>
    <w:rsid w:val="0070031F"/>
    <w:rsid w:val="00701C5F"/>
    <w:rsid w:val="00703F35"/>
    <w:rsid w:val="00705741"/>
    <w:rsid w:val="00706DB2"/>
    <w:rsid w:val="00714364"/>
    <w:rsid w:val="0071655E"/>
    <w:rsid w:val="00717F2A"/>
    <w:rsid w:val="007204C4"/>
    <w:rsid w:val="0072335E"/>
    <w:rsid w:val="00731637"/>
    <w:rsid w:val="007316CC"/>
    <w:rsid w:val="0073383C"/>
    <w:rsid w:val="00734350"/>
    <w:rsid w:val="00735B23"/>
    <w:rsid w:val="00735E30"/>
    <w:rsid w:val="007377C8"/>
    <w:rsid w:val="00737B36"/>
    <w:rsid w:val="00737B6A"/>
    <w:rsid w:val="00737E1A"/>
    <w:rsid w:val="007433B3"/>
    <w:rsid w:val="0074466D"/>
    <w:rsid w:val="007460D0"/>
    <w:rsid w:val="00751F0F"/>
    <w:rsid w:val="007571CA"/>
    <w:rsid w:val="00760DE3"/>
    <w:rsid w:val="00761B82"/>
    <w:rsid w:val="007627AF"/>
    <w:rsid w:val="00762ECE"/>
    <w:rsid w:val="00764305"/>
    <w:rsid w:val="00766311"/>
    <w:rsid w:val="00771C6B"/>
    <w:rsid w:val="00774F10"/>
    <w:rsid w:val="007768F2"/>
    <w:rsid w:val="00776E6F"/>
    <w:rsid w:val="00784ADF"/>
    <w:rsid w:val="0078525A"/>
    <w:rsid w:val="00787949"/>
    <w:rsid w:val="00787A77"/>
    <w:rsid w:val="00790065"/>
    <w:rsid w:val="007928BC"/>
    <w:rsid w:val="00795C21"/>
    <w:rsid w:val="007A2140"/>
    <w:rsid w:val="007A21A4"/>
    <w:rsid w:val="007A3732"/>
    <w:rsid w:val="007A57CD"/>
    <w:rsid w:val="007A5A56"/>
    <w:rsid w:val="007A62BC"/>
    <w:rsid w:val="007A66A5"/>
    <w:rsid w:val="007B00CF"/>
    <w:rsid w:val="007B0424"/>
    <w:rsid w:val="007B0494"/>
    <w:rsid w:val="007B0649"/>
    <w:rsid w:val="007B3439"/>
    <w:rsid w:val="007B428A"/>
    <w:rsid w:val="007B474E"/>
    <w:rsid w:val="007B50B7"/>
    <w:rsid w:val="007B5BE9"/>
    <w:rsid w:val="007B6A15"/>
    <w:rsid w:val="007C1020"/>
    <w:rsid w:val="007C3861"/>
    <w:rsid w:val="007C5396"/>
    <w:rsid w:val="007C7DCB"/>
    <w:rsid w:val="007D3F82"/>
    <w:rsid w:val="007D4278"/>
    <w:rsid w:val="007D63E5"/>
    <w:rsid w:val="007D65AE"/>
    <w:rsid w:val="007D72B3"/>
    <w:rsid w:val="007D7FFA"/>
    <w:rsid w:val="007E3D3C"/>
    <w:rsid w:val="007E3EA2"/>
    <w:rsid w:val="007E42A6"/>
    <w:rsid w:val="007E58C0"/>
    <w:rsid w:val="007E6991"/>
    <w:rsid w:val="007F0374"/>
    <w:rsid w:val="007F0B47"/>
    <w:rsid w:val="007F4591"/>
    <w:rsid w:val="007F4E0A"/>
    <w:rsid w:val="007F5321"/>
    <w:rsid w:val="007F6A1B"/>
    <w:rsid w:val="007F7855"/>
    <w:rsid w:val="00802ECE"/>
    <w:rsid w:val="00804C6F"/>
    <w:rsid w:val="008068A9"/>
    <w:rsid w:val="008070FF"/>
    <w:rsid w:val="00820188"/>
    <w:rsid w:val="00822638"/>
    <w:rsid w:val="00823D48"/>
    <w:rsid w:val="00827557"/>
    <w:rsid w:val="00827E36"/>
    <w:rsid w:val="00830FBC"/>
    <w:rsid w:val="0083377A"/>
    <w:rsid w:val="00833B35"/>
    <w:rsid w:val="00836A82"/>
    <w:rsid w:val="00836DB2"/>
    <w:rsid w:val="0083722D"/>
    <w:rsid w:val="008425B4"/>
    <w:rsid w:val="00843A58"/>
    <w:rsid w:val="0084510B"/>
    <w:rsid w:val="00846FE4"/>
    <w:rsid w:val="008521FE"/>
    <w:rsid w:val="008528C3"/>
    <w:rsid w:val="0085530D"/>
    <w:rsid w:val="00856998"/>
    <w:rsid w:val="00857F08"/>
    <w:rsid w:val="00860362"/>
    <w:rsid w:val="0086183B"/>
    <w:rsid w:val="00864EC0"/>
    <w:rsid w:val="00866A8F"/>
    <w:rsid w:val="00871CC1"/>
    <w:rsid w:val="008728F0"/>
    <w:rsid w:val="00872937"/>
    <w:rsid w:val="00872B5F"/>
    <w:rsid w:val="00873695"/>
    <w:rsid w:val="00874FB0"/>
    <w:rsid w:val="0087516D"/>
    <w:rsid w:val="008778F4"/>
    <w:rsid w:val="00884143"/>
    <w:rsid w:val="008851CF"/>
    <w:rsid w:val="00886F48"/>
    <w:rsid w:val="00891ED6"/>
    <w:rsid w:val="00891FC8"/>
    <w:rsid w:val="00894C9E"/>
    <w:rsid w:val="008962E7"/>
    <w:rsid w:val="008A0012"/>
    <w:rsid w:val="008A2311"/>
    <w:rsid w:val="008A2A76"/>
    <w:rsid w:val="008A49CD"/>
    <w:rsid w:val="008A5DDD"/>
    <w:rsid w:val="008A6414"/>
    <w:rsid w:val="008B0A06"/>
    <w:rsid w:val="008B0D0A"/>
    <w:rsid w:val="008B0D54"/>
    <w:rsid w:val="008B0E12"/>
    <w:rsid w:val="008B5007"/>
    <w:rsid w:val="008B582C"/>
    <w:rsid w:val="008B5CDD"/>
    <w:rsid w:val="008C46AA"/>
    <w:rsid w:val="008C49E7"/>
    <w:rsid w:val="008C4A07"/>
    <w:rsid w:val="008C4C4B"/>
    <w:rsid w:val="008C5F4F"/>
    <w:rsid w:val="008D0592"/>
    <w:rsid w:val="008D0995"/>
    <w:rsid w:val="008D0E6C"/>
    <w:rsid w:val="008D27A1"/>
    <w:rsid w:val="008D3AC9"/>
    <w:rsid w:val="008D490E"/>
    <w:rsid w:val="008D61E6"/>
    <w:rsid w:val="008E3DF4"/>
    <w:rsid w:val="008E783F"/>
    <w:rsid w:val="008E7E67"/>
    <w:rsid w:val="008F0447"/>
    <w:rsid w:val="008F0B2B"/>
    <w:rsid w:val="008F31DD"/>
    <w:rsid w:val="008F5AA1"/>
    <w:rsid w:val="008F6354"/>
    <w:rsid w:val="00900C01"/>
    <w:rsid w:val="009015F3"/>
    <w:rsid w:val="009059A5"/>
    <w:rsid w:val="009069A8"/>
    <w:rsid w:val="00906B0D"/>
    <w:rsid w:val="00910DB3"/>
    <w:rsid w:val="00913C17"/>
    <w:rsid w:val="00914135"/>
    <w:rsid w:val="009147AF"/>
    <w:rsid w:val="00916892"/>
    <w:rsid w:val="00917917"/>
    <w:rsid w:val="00917C5F"/>
    <w:rsid w:val="0092085E"/>
    <w:rsid w:val="0092103A"/>
    <w:rsid w:val="00921230"/>
    <w:rsid w:val="0092243C"/>
    <w:rsid w:val="0092432D"/>
    <w:rsid w:val="00924A01"/>
    <w:rsid w:val="009278CE"/>
    <w:rsid w:val="00931AC1"/>
    <w:rsid w:val="009367F9"/>
    <w:rsid w:val="00937B1D"/>
    <w:rsid w:val="00941E16"/>
    <w:rsid w:val="00944B36"/>
    <w:rsid w:val="00950556"/>
    <w:rsid w:val="00951FCC"/>
    <w:rsid w:val="00952739"/>
    <w:rsid w:val="00952C65"/>
    <w:rsid w:val="00953AFA"/>
    <w:rsid w:val="0095671C"/>
    <w:rsid w:val="00957340"/>
    <w:rsid w:val="00961F5C"/>
    <w:rsid w:val="00963A6D"/>
    <w:rsid w:val="00964F9C"/>
    <w:rsid w:val="009655A1"/>
    <w:rsid w:val="009676E3"/>
    <w:rsid w:val="009701B6"/>
    <w:rsid w:val="00974029"/>
    <w:rsid w:val="0097530F"/>
    <w:rsid w:val="00976724"/>
    <w:rsid w:val="00976BC9"/>
    <w:rsid w:val="00980BF2"/>
    <w:rsid w:val="009818D0"/>
    <w:rsid w:val="00983088"/>
    <w:rsid w:val="00983766"/>
    <w:rsid w:val="00983AD3"/>
    <w:rsid w:val="0098444A"/>
    <w:rsid w:val="0098535A"/>
    <w:rsid w:val="009870A5"/>
    <w:rsid w:val="0099129B"/>
    <w:rsid w:val="009A6DA8"/>
    <w:rsid w:val="009A7B71"/>
    <w:rsid w:val="009B01E6"/>
    <w:rsid w:val="009B1233"/>
    <w:rsid w:val="009B449E"/>
    <w:rsid w:val="009B462A"/>
    <w:rsid w:val="009B62CF"/>
    <w:rsid w:val="009C141C"/>
    <w:rsid w:val="009C208C"/>
    <w:rsid w:val="009C4B0F"/>
    <w:rsid w:val="009C5638"/>
    <w:rsid w:val="009C7A9F"/>
    <w:rsid w:val="009D160A"/>
    <w:rsid w:val="009D1C42"/>
    <w:rsid w:val="009D23DB"/>
    <w:rsid w:val="009D2C35"/>
    <w:rsid w:val="009D3B29"/>
    <w:rsid w:val="009D6000"/>
    <w:rsid w:val="009D7A15"/>
    <w:rsid w:val="009E0464"/>
    <w:rsid w:val="009E2013"/>
    <w:rsid w:val="009E20F8"/>
    <w:rsid w:val="009E3B22"/>
    <w:rsid w:val="009E6E94"/>
    <w:rsid w:val="009F2F16"/>
    <w:rsid w:val="009F4454"/>
    <w:rsid w:val="009F500D"/>
    <w:rsid w:val="009F7B9F"/>
    <w:rsid w:val="00A004A1"/>
    <w:rsid w:val="00A00AFA"/>
    <w:rsid w:val="00A11A62"/>
    <w:rsid w:val="00A11A6D"/>
    <w:rsid w:val="00A16256"/>
    <w:rsid w:val="00A17623"/>
    <w:rsid w:val="00A17722"/>
    <w:rsid w:val="00A21668"/>
    <w:rsid w:val="00A22DD9"/>
    <w:rsid w:val="00A2300F"/>
    <w:rsid w:val="00A23165"/>
    <w:rsid w:val="00A24B1C"/>
    <w:rsid w:val="00A250BF"/>
    <w:rsid w:val="00A2705F"/>
    <w:rsid w:val="00A27AB8"/>
    <w:rsid w:val="00A27E59"/>
    <w:rsid w:val="00A310F9"/>
    <w:rsid w:val="00A328EE"/>
    <w:rsid w:val="00A33085"/>
    <w:rsid w:val="00A4050B"/>
    <w:rsid w:val="00A40CF7"/>
    <w:rsid w:val="00A40EAD"/>
    <w:rsid w:val="00A41461"/>
    <w:rsid w:val="00A46B02"/>
    <w:rsid w:val="00A46CB7"/>
    <w:rsid w:val="00A509DC"/>
    <w:rsid w:val="00A51429"/>
    <w:rsid w:val="00A542EE"/>
    <w:rsid w:val="00A55571"/>
    <w:rsid w:val="00A57597"/>
    <w:rsid w:val="00A603F8"/>
    <w:rsid w:val="00A60FF1"/>
    <w:rsid w:val="00A6466C"/>
    <w:rsid w:val="00A65D33"/>
    <w:rsid w:val="00A66B62"/>
    <w:rsid w:val="00A71725"/>
    <w:rsid w:val="00A71F54"/>
    <w:rsid w:val="00A7314D"/>
    <w:rsid w:val="00A80479"/>
    <w:rsid w:val="00A8056A"/>
    <w:rsid w:val="00A808D8"/>
    <w:rsid w:val="00A83C34"/>
    <w:rsid w:val="00A8461C"/>
    <w:rsid w:val="00A86304"/>
    <w:rsid w:val="00A87ED8"/>
    <w:rsid w:val="00A91BD4"/>
    <w:rsid w:val="00A932D6"/>
    <w:rsid w:val="00AA20B6"/>
    <w:rsid w:val="00AA479F"/>
    <w:rsid w:val="00AA5AB2"/>
    <w:rsid w:val="00AA6B16"/>
    <w:rsid w:val="00AA772F"/>
    <w:rsid w:val="00AB2A00"/>
    <w:rsid w:val="00AB659F"/>
    <w:rsid w:val="00AB71F0"/>
    <w:rsid w:val="00AB74F6"/>
    <w:rsid w:val="00AC03C1"/>
    <w:rsid w:val="00AC0E60"/>
    <w:rsid w:val="00AC270D"/>
    <w:rsid w:val="00AD0A6B"/>
    <w:rsid w:val="00AD22EC"/>
    <w:rsid w:val="00AD355D"/>
    <w:rsid w:val="00AD3B69"/>
    <w:rsid w:val="00AD4DE0"/>
    <w:rsid w:val="00AD5963"/>
    <w:rsid w:val="00AD615E"/>
    <w:rsid w:val="00AD6307"/>
    <w:rsid w:val="00AD74EA"/>
    <w:rsid w:val="00AD7DCB"/>
    <w:rsid w:val="00AE0FEC"/>
    <w:rsid w:val="00AE4AE7"/>
    <w:rsid w:val="00AE55E6"/>
    <w:rsid w:val="00AF12C5"/>
    <w:rsid w:val="00AF197C"/>
    <w:rsid w:val="00AF1A7E"/>
    <w:rsid w:val="00AF3F64"/>
    <w:rsid w:val="00AF46E3"/>
    <w:rsid w:val="00AF5A1B"/>
    <w:rsid w:val="00AF6AC1"/>
    <w:rsid w:val="00AF7CD5"/>
    <w:rsid w:val="00B008E2"/>
    <w:rsid w:val="00B0182C"/>
    <w:rsid w:val="00B03E40"/>
    <w:rsid w:val="00B04CE8"/>
    <w:rsid w:val="00B079A2"/>
    <w:rsid w:val="00B10F7C"/>
    <w:rsid w:val="00B11C53"/>
    <w:rsid w:val="00B122B1"/>
    <w:rsid w:val="00B12388"/>
    <w:rsid w:val="00B136E2"/>
    <w:rsid w:val="00B139FA"/>
    <w:rsid w:val="00B148F7"/>
    <w:rsid w:val="00B15D9B"/>
    <w:rsid w:val="00B21929"/>
    <w:rsid w:val="00B24B8B"/>
    <w:rsid w:val="00B311E9"/>
    <w:rsid w:val="00B31D89"/>
    <w:rsid w:val="00B3252A"/>
    <w:rsid w:val="00B32566"/>
    <w:rsid w:val="00B339C8"/>
    <w:rsid w:val="00B34A5D"/>
    <w:rsid w:val="00B41039"/>
    <w:rsid w:val="00B43856"/>
    <w:rsid w:val="00B44A16"/>
    <w:rsid w:val="00B45E90"/>
    <w:rsid w:val="00B47382"/>
    <w:rsid w:val="00B51ACE"/>
    <w:rsid w:val="00B5228D"/>
    <w:rsid w:val="00B52767"/>
    <w:rsid w:val="00B53E93"/>
    <w:rsid w:val="00B559EF"/>
    <w:rsid w:val="00B55BB2"/>
    <w:rsid w:val="00B56E1D"/>
    <w:rsid w:val="00B572D5"/>
    <w:rsid w:val="00B60074"/>
    <w:rsid w:val="00B6135A"/>
    <w:rsid w:val="00B61D91"/>
    <w:rsid w:val="00B65E8A"/>
    <w:rsid w:val="00B705D1"/>
    <w:rsid w:val="00B714BC"/>
    <w:rsid w:val="00B742C5"/>
    <w:rsid w:val="00B77A08"/>
    <w:rsid w:val="00B77A90"/>
    <w:rsid w:val="00B8073F"/>
    <w:rsid w:val="00B8584C"/>
    <w:rsid w:val="00B85BD6"/>
    <w:rsid w:val="00B87CEF"/>
    <w:rsid w:val="00B87D02"/>
    <w:rsid w:val="00B90E22"/>
    <w:rsid w:val="00B91816"/>
    <w:rsid w:val="00B935EF"/>
    <w:rsid w:val="00B93647"/>
    <w:rsid w:val="00B9481B"/>
    <w:rsid w:val="00B97F9F"/>
    <w:rsid w:val="00BA0C37"/>
    <w:rsid w:val="00BA2742"/>
    <w:rsid w:val="00BA3391"/>
    <w:rsid w:val="00BA4764"/>
    <w:rsid w:val="00BA7008"/>
    <w:rsid w:val="00BA7864"/>
    <w:rsid w:val="00BB0C39"/>
    <w:rsid w:val="00BB0DCF"/>
    <w:rsid w:val="00BB113D"/>
    <w:rsid w:val="00BB17A5"/>
    <w:rsid w:val="00BB24A2"/>
    <w:rsid w:val="00BB65EC"/>
    <w:rsid w:val="00BB68A3"/>
    <w:rsid w:val="00BC0A91"/>
    <w:rsid w:val="00BC0AAD"/>
    <w:rsid w:val="00BC1D26"/>
    <w:rsid w:val="00BC4A62"/>
    <w:rsid w:val="00BC63E2"/>
    <w:rsid w:val="00BC7E04"/>
    <w:rsid w:val="00BD185C"/>
    <w:rsid w:val="00BD1D5C"/>
    <w:rsid w:val="00BD2001"/>
    <w:rsid w:val="00BD2B5C"/>
    <w:rsid w:val="00BD5A2C"/>
    <w:rsid w:val="00BD64D9"/>
    <w:rsid w:val="00BD7CC8"/>
    <w:rsid w:val="00BE0614"/>
    <w:rsid w:val="00BE064B"/>
    <w:rsid w:val="00BE288E"/>
    <w:rsid w:val="00BE2C28"/>
    <w:rsid w:val="00BE2CE6"/>
    <w:rsid w:val="00BE41B0"/>
    <w:rsid w:val="00BE5F6E"/>
    <w:rsid w:val="00BE6B91"/>
    <w:rsid w:val="00BF06B6"/>
    <w:rsid w:val="00BF09A8"/>
    <w:rsid w:val="00BF1C74"/>
    <w:rsid w:val="00BF1D0C"/>
    <w:rsid w:val="00BF439E"/>
    <w:rsid w:val="00BF44B2"/>
    <w:rsid w:val="00BF45A6"/>
    <w:rsid w:val="00BF4FA7"/>
    <w:rsid w:val="00C01F51"/>
    <w:rsid w:val="00C03B96"/>
    <w:rsid w:val="00C051B9"/>
    <w:rsid w:val="00C05AD8"/>
    <w:rsid w:val="00C07068"/>
    <w:rsid w:val="00C12BEB"/>
    <w:rsid w:val="00C14F6D"/>
    <w:rsid w:val="00C16273"/>
    <w:rsid w:val="00C16BBE"/>
    <w:rsid w:val="00C170B1"/>
    <w:rsid w:val="00C17ABE"/>
    <w:rsid w:val="00C20A36"/>
    <w:rsid w:val="00C21CCA"/>
    <w:rsid w:val="00C22A64"/>
    <w:rsid w:val="00C26BD2"/>
    <w:rsid w:val="00C31ADB"/>
    <w:rsid w:val="00C32FB4"/>
    <w:rsid w:val="00C330EF"/>
    <w:rsid w:val="00C357C8"/>
    <w:rsid w:val="00C4198A"/>
    <w:rsid w:val="00C43657"/>
    <w:rsid w:val="00C43C56"/>
    <w:rsid w:val="00C44E16"/>
    <w:rsid w:val="00C47465"/>
    <w:rsid w:val="00C4792B"/>
    <w:rsid w:val="00C50B7D"/>
    <w:rsid w:val="00C50BC1"/>
    <w:rsid w:val="00C51397"/>
    <w:rsid w:val="00C543E7"/>
    <w:rsid w:val="00C550B8"/>
    <w:rsid w:val="00C552C7"/>
    <w:rsid w:val="00C5557A"/>
    <w:rsid w:val="00C5595C"/>
    <w:rsid w:val="00C55A70"/>
    <w:rsid w:val="00C56650"/>
    <w:rsid w:val="00C56821"/>
    <w:rsid w:val="00C61192"/>
    <w:rsid w:val="00C72E74"/>
    <w:rsid w:val="00C77668"/>
    <w:rsid w:val="00C84BD4"/>
    <w:rsid w:val="00C858B3"/>
    <w:rsid w:val="00C85D75"/>
    <w:rsid w:val="00C85E48"/>
    <w:rsid w:val="00C914FE"/>
    <w:rsid w:val="00C920A0"/>
    <w:rsid w:val="00C96550"/>
    <w:rsid w:val="00C96790"/>
    <w:rsid w:val="00C96E98"/>
    <w:rsid w:val="00C973DA"/>
    <w:rsid w:val="00C978F4"/>
    <w:rsid w:val="00CA0090"/>
    <w:rsid w:val="00CA1BC8"/>
    <w:rsid w:val="00CA2D18"/>
    <w:rsid w:val="00CA688D"/>
    <w:rsid w:val="00CA69A7"/>
    <w:rsid w:val="00CA7644"/>
    <w:rsid w:val="00CB0441"/>
    <w:rsid w:val="00CB18CB"/>
    <w:rsid w:val="00CB364D"/>
    <w:rsid w:val="00CB441A"/>
    <w:rsid w:val="00CB7DD2"/>
    <w:rsid w:val="00CC07A9"/>
    <w:rsid w:val="00CC1C76"/>
    <w:rsid w:val="00CD2595"/>
    <w:rsid w:val="00CD5E0A"/>
    <w:rsid w:val="00CE6528"/>
    <w:rsid w:val="00CE65E5"/>
    <w:rsid w:val="00CE6CCA"/>
    <w:rsid w:val="00CE6E28"/>
    <w:rsid w:val="00CE7F29"/>
    <w:rsid w:val="00CF6F5C"/>
    <w:rsid w:val="00CF7E90"/>
    <w:rsid w:val="00D101DD"/>
    <w:rsid w:val="00D10865"/>
    <w:rsid w:val="00D11B4D"/>
    <w:rsid w:val="00D150AD"/>
    <w:rsid w:val="00D16894"/>
    <w:rsid w:val="00D2019B"/>
    <w:rsid w:val="00D209AB"/>
    <w:rsid w:val="00D24C25"/>
    <w:rsid w:val="00D26D40"/>
    <w:rsid w:val="00D35221"/>
    <w:rsid w:val="00D36C40"/>
    <w:rsid w:val="00D41379"/>
    <w:rsid w:val="00D4343E"/>
    <w:rsid w:val="00D51529"/>
    <w:rsid w:val="00D53543"/>
    <w:rsid w:val="00D54310"/>
    <w:rsid w:val="00D549AB"/>
    <w:rsid w:val="00D578BE"/>
    <w:rsid w:val="00D616C0"/>
    <w:rsid w:val="00D618C1"/>
    <w:rsid w:val="00D62B73"/>
    <w:rsid w:val="00D64CF5"/>
    <w:rsid w:val="00D65C54"/>
    <w:rsid w:val="00D66225"/>
    <w:rsid w:val="00D66BFA"/>
    <w:rsid w:val="00D7022D"/>
    <w:rsid w:val="00D707EA"/>
    <w:rsid w:val="00D70907"/>
    <w:rsid w:val="00D720B8"/>
    <w:rsid w:val="00D772F0"/>
    <w:rsid w:val="00D80B61"/>
    <w:rsid w:val="00D80CB3"/>
    <w:rsid w:val="00D816C7"/>
    <w:rsid w:val="00D82355"/>
    <w:rsid w:val="00D82898"/>
    <w:rsid w:val="00D83B63"/>
    <w:rsid w:val="00D83BAF"/>
    <w:rsid w:val="00D87543"/>
    <w:rsid w:val="00D93431"/>
    <w:rsid w:val="00D93E05"/>
    <w:rsid w:val="00D9583A"/>
    <w:rsid w:val="00DA30D2"/>
    <w:rsid w:val="00DA39BF"/>
    <w:rsid w:val="00DA3B0C"/>
    <w:rsid w:val="00DA3FC3"/>
    <w:rsid w:val="00DA4E3C"/>
    <w:rsid w:val="00DA5EAA"/>
    <w:rsid w:val="00DB06E7"/>
    <w:rsid w:val="00DB0E76"/>
    <w:rsid w:val="00DB0F69"/>
    <w:rsid w:val="00DB235C"/>
    <w:rsid w:val="00DB524F"/>
    <w:rsid w:val="00DB64F6"/>
    <w:rsid w:val="00DC1FF6"/>
    <w:rsid w:val="00DC20BB"/>
    <w:rsid w:val="00DC23C2"/>
    <w:rsid w:val="00DC364D"/>
    <w:rsid w:val="00DC523F"/>
    <w:rsid w:val="00DC534B"/>
    <w:rsid w:val="00DC6725"/>
    <w:rsid w:val="00DD397A"/>
    <w:rsid w:val="00DD49A0"/>
    <w:rsid w:val="00DD6338"/>
    <w:rsid w:val="00DD7FBE"/>
    <w:rsid w:val="00DE4967"/>
    <w:rsid w:val="00DE62E3"/>
    <w:rsid w:val="00DE7726"/>
    <w:rsid w:val="00DF0B13"/>
    <w:rsid w:val="00DF2724"/>
    <w:rsid w:val="00DF27D1"/>
    <w:rsid w:val="00DF344A"/>
    <w:rsid w:val="00DF41B6"/>
    <w:rsid w:val="00DF5793"/>
    <w:rsid w:val="00DF6346"/>
    <w:rsid w:val="00E013AA"/>
    <w:rsid w:val="00E01FE7"/>
    <w:rsid w:val="00E0674B"/>
    <w:rsid w:val="00E10436"/>
    <w:rsid w:val="00E14F51"/>
    <w:rsid w:val="00E1596E"/>
    <w:rsid w:val="00E217E2"/>
    <w:rsid w:val="00E24795"/>
    <w:rsid w:val="00E2630B"/>
    <w:rsid w:val="00E31A14"/>
    <w:rsid w:val="00E35CB5"/>
    <w:rsid w:val="00E37A15"/>
    <w:rsid w:val="00E406E6"/>
    <w:rsid w:val="00E41024"/>
    <w:rsid w:val="00E411E9"/>
    <w:rsid w:val="00E4416A"/>
    <w:rsid w:val="00E44B0C"/>
    <w:rsid w:val="00E473C1"/>
    <w:rsid w:val="00E509FA"/>
    <w:rsid w:val="00E529AA"/>
    <w:rsid w:val="00E610A9"/>
    <w:rsid w:val="00E6414B"/>
    <w:rsid w:val="00E6516E"/>
    <w:rsid w:val="00E70892"/>
    <w:rsid w:val="00E70D96"/>
    <w:rsid w:val="00E71ACB"/>
    <w:rsid w:val="00E72295"/>
    <w:rsid w:val="00E75208"/>
    <w:rsid w:val="00E76EE0"/>
    <w:rsid w:val="00E81B81"/>
    <w:rsid w:val="00E84DA0"/>
    <w:rsid w:val="00E90C58"/>
    <w:rsid w:val="00E91515"/>
    <w:rsid w:val="00E93345"/>
    <w:rsid w:val="00E96F48"/>
    <w:rsid w:val="00E972F9"/>
    <w:rsid w:val="00E979C8"/>
    <w:rsid w:val="00EA15A7"/>
    <w:rsid w:val="00EA2EA4"/>
    <w:rsid w:val="00EA37DE"/>
    <w:rsid w:val="00EA394B"/>
    <w:rsid w:val="00EA3991"/>
    <w:rsid w:val="00EA51AA"/>
    <w:rsid w:val="00EA54DF"/>
    <w:rsid w:val="00EA5812"/>
    <w:rsid w:val="00EB00C1"/>
    <w:rsid w:val="00EB12B5"/>
    <w:rsid w:val="00EB1CD6"/>
    <w:rsid w:val="00EB2CB6"/>
    <w:rsid w:val="00EB3767"/>
    <w:rsid w:val="00EB4CC3"/>
    <w:rsid w:val="00EC0D5F"/>
    <w:rsid w:val="00EC1AFF"/>
    <w:rsid w:val="00EC34E9"/>
    <w:rsid w:val="00EC4F69"/>
    <w:rsid w:val="00EC63F0"/>
    <w:rsid w:val="00EC6B7E"/>
    <w:rsid w:val="00EC72C8"/>
    <w:rsid w:val="00EC7460"/>
    <w:rsid w:val="00ED2009"/>
    <w:rsid w:val="00ED2C93"/>
    <w:rsid w:val="00ED6044"/>
    <w:rsid w:val="00ED62CB"/>
    <w:rsid w:val="00ED7AB7"/>
    <w:rsid w:val="00ED7C1B"/>
    <w:rsid w:val="00EE01E3"/>
    <w:rsid w:val="00EE0412"/>
    <w:rsid w:val="00EE42C6"/>
    <w:rsid w:val="00EF3299"/>
    <w:rsid w:val="00EF5830"/>
    <w:rsid w:val="00EF5F6F"/>
    <w:rsid w:val="00EF6002"/>
    <w:rsid w:val="00F0035F"/>
    <w:rsid w:val="00F03396"/>
    <w:rsid w:val="00F06755"/>
    <w:rsid w:val="00F07577"/>
    <w:rsid w:val="00F11B3B"/>
    <w:rsid w:val="00F1320D"/>
    <w:rsid w:val="00F269C4"/>
    <w:rsid w:val="00F321E0"/>
    <w:rsid w:val="00F325FF"/>
    <w:rsid w:val="00F34663"/>
    <w:rsid w:val="00F40825"/>
    <w:rsid w:val="00F45B99"/>
    <w:rsid w:val="00F50255"/>
    <w:rsid w:val="00F50F44"/>
    <w:rsid w:val="00F5211F"/>
    <w:rsid w:val="00F52952"/>
    <w:rsid w:val="00F52D71"/>
    <w:rsid w:val="00F55DFA"/>
    <w:rsid w:val="00F609A3"/>
    <w:rsid w:val="00F65578"/>
    <w:rsid w:val="00F66999"/>
    <w:rsid w:val="00F66CE3"/>
    <w:rsid w:val="00F70065"/>
    <w:rsid w:val="00F708D5"/>
    <w:rsid w:val="00F73A03"/>
    <w:rsid w:val="00F766CC"/>
    <w:rsid w:val="00F822B7"/>
    <w:rsid w:val="00F83099"/>
    <w:rsid w:val="00F87CD5"/>
    <w:rsid w:val="00F905DC"/>
    <w:rsid w:val="00F936EF"/>
    <w:rsid w:val="00F93C20"/>
    <w:rsid w:val="00F96BCB"/>
    <w:rsid w:val="00F97AB7"/>
    <w:rsid w:val="00FA0450"/>
    <w:rsid w:val="00FA0E15"/>
    <w:rsid w:val="00FA3CFE"/>
    <w:rsid w:val="00FA4AA9"/>
    <w:rsid w:val="00FA4CB3"/>
    <w:rsid w:val="00FA637D"/>
    <w:rsid w:val="00FA6F16"/>
    <w:rsid w:val="00FA731C"/>
    <w:rsid w:val="00FA7A64"/>
    <w:rsid w:val="00FA7B28"/>
    <w:rsid w:val="00FB17CC"/>
    <w:rsid w:val="00FB3D87"/>
    <w:rsid w:val="00FB5101"/>
    <w:rsid w:val="00FC2CA7"/>
    <w:rsid w:val="00FC30E1"/>
    <w:rsid w:val="00FD2C55"/>
    <w:rsid w:val="00FD3EFA"/>
    <w:rsid w:val="00FD426F"/>
    <w:rsid w:val="00FD59EE"/>
    <w:rsid w:val="00FE1FDD"/>
    <w:rsid w:val="00FE2017"/>
    <w:rsid w:val="00FE4154"/>
    <w:rsid w:val="00FE4EF8"/>
    <w:rsid w:val="00FE741B"/>
    <w:rsid w:val="00FE7F62"/>
    <w:rsid w:val="00FF2C99"/>
    <w:rsid w:val="00FF36F0"/>
    <w:rsid w:val="00FF439A"/>
    <w:rsid w:val="00FF4F51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70614"/>
  <w15:docId w15:val="{D251681F-ABAE-41B3-A342-4605B594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3DB2"/>
    <w:pPr>
      <w:keepNext/>
      <w:widowControl/>
      <w:numPr>
        <w:numId w:val="22"/>
      </w:numPr>
      <w:spacing w:before="240" w:after="60"/>
      <w:jc w:val="left"/>
      <w:outlineLvl w:val="0"/>
    </w:pPr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2B3DB2"/>
    <w:pPr>
      <w:keepNext/>
      <w:widowControl/>
      <w:numPr>
        <w:ilvl w:val="1"/>
        <w:numId w:val="22"/>
      </w:numPr>
      <w:spacing w:before="240" w:after="60"/>
      <w:jc w:val="left"/>
      <w:outlineLvl w:val="1"/>
    </w:pPr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2B3DB2"/>
    <w:pPr>
      <w:keepNext/>
      <w:widowControl/>
      <w:numPr>
        <w:ilvl w:val="2"/>
        <w:numId w:val="22"/>
      </w:numPr>
      <w:spacing w:before="240" w:after="60"/>
      <w:jc w:val="left"/>
      <w:outlineLvl w:val="2"/>
    </w:pPr>
    <w:rPr>
      <w:rFonts w:ascii="Arial" w:eastAsia="宋体" w:hAnsi="Arial" w:cs="Arial"/>
      <w:b/>
      <w:bCs/>
      <w:kern w:val="0"/>
      <w:szCs w:val="21"/>
    </w:rPr>
  </w:style>
  <w:style w:type="paragraph" w:styleId="4">
    <w:name w:val="heading 4"/>
    <w:basedOn w:val="a"/>
    <w:next w:val="a"/>
    <w:link w:val="40"/>
    <w:qFormat/>
    <w:rsid w:val="002B3DB2"/>
    <w:pPr>
      <w:keepNext/>
      <w:widowControl/>
      <w:numPr>
        <w:ilvl w:val="3"/>
        <w:numId w:val="22"/>
      </w:numPr>
      <w:spacing w:before="240" w:after="60"/>
      <w:jc w:val="left"/>
      <w:outlineLvl w:val="3"/>
    </w:pPr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2B3DB2"/>
    <w:pPr>
      <w:widowControl/>
      <w:numPr>
        <w:ilvl w:val="4"/>
        <w:numId w:val="22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2B3DB2"/>
    <w:pPr>
      <w:widowControl/>
      <w:numPr>
        <w:ilvl w:val="5"/>
        <w:numId w:val="22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qFormat/>
    <w:rsid w:val="002B3DB2"/>
    <w:pPr>
      <w:widowControl/>
      <w:numPr>
        <w:ilvl w:val="6"/>
        <w:numId w:val="22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2B3DB2"/>
    <w:pPr>
      <w:widowControl/>
      <w:numPr>
        <w:ilvl w:val="7"/>
        <w:numId w:val="22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2B3DB2"/>
    <w:pPr>
      <w:widowControl/>
      <w:numPr>
        <w:ilvl w:val="8"/>
        <w:numId w:val="22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3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3D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3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3DE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0279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2790"/>
    <w:rPr>
      <w:sz w:val="18"/>
      <w:szCs w:val="18"/>
    </w:rPr>
  </w:style>
  <w:style w:type="paragraph" w:customStyle="1" w:styleId="Default">
    <w:name w:val="Default"/>
    <w:rsid w:val="000340E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Hyperlink"/>
    <w:rsid w:val="000A67E6"/>
    <w:rPr>
      <w:color w:val="0000FF"/>
      <w:u w:val="single"/>
    </w:rPr>
  </w:style>
  <w:style w:type="character" w:customStyle="1" w:styleId="10">
    <w:name w:val="标题 1 字符"/>
    <w:basedOn w:val="a0"/>
    <w:link w:val="1"/>
    <w:rsid w:val="002B3DB2"/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character" w:customStyle="1" w:styleId="20">
    <w:name w:val="标题 2 字符"/>
    <w:basedOn w:val="a0"/>
    <w:link w:val="2"/>
    <w:rsid w:val="002B3DB2"/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character" w:customStyle="1" w:styleId="30">
    <w:name w:val="标题 3 字符"/>
    <w:basedOn w:val="a0"/>
    <w:link w:val="3"/>
    <w:rsid w:val="002B3DB2"/>
    <w:rPr>
      <w:rFonts w:ascii="Arial" w:eastAsia="宋体" w:hAnsi="Arial" w:cs="Arial"/>
      <w:b/>
      <w:bCs/>
      <w:kern w:val="0"/>
      <w:szCs w:val="21"/>
    </w:rPr>
  </w:style>
  <w:style w:type="character" w:customStyle="1" w:styleId="40">
    <w:name w:val="标题 4 字符"/>
    <w:basedOn w:val="a0"/>
    <w:link w:val="4"/>
    <w:rsid w:val="002B3DB2"/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character" w:customStyle="1" w:styleId="50">
    <w:name w:val="标题 5 字符"/>
    <w:basedOn w:val="a0"/>
    <w:link w:val="5"/>
    <w:rsid w:val="002B3DB2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B3DB2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B3DB2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B3DB2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B3DB2"/>
    <w:rPr>
      <w:rFonts w:ascii="Arial" w:eastAsia="宋体" w:hAnsi="Arial" w:cs="Arial"/>
      <w:kern w:val="0"/>
      <w:sz w:val="22"/>
      <w:lang w:eastAsia="en-US"/>
    </w:rPr>
  </w:style>
  <w:style w:type="character" w:styleId="ab">
    <w:name w:val="annotation reference"/>
    <w:basedOn w:val="a0"/>
    <w:uiPriority w:val="99"/>
    <w:semiHidden/>
    <w:unhideWhenUsed/>
    <w:rsid w:val="00D816C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816C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816C7"/>
  </w:style>
  <w:style w:type="paragraph" w:styleId="ae">
    <w:name w:val="annotation subject"/>
    <w:basedOn w:val="ac"/>
    <w:next w:val="ac"/>
    <w:link w:val="af"/>
    <w:uiPriority w:val="99"/>
    <w:semiHidden/>
    <w:unhideWhenUsed/>
    <w:rsid w:val="00D816C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816C7"/>
    <w:rPr>
      <w:b/>
      <w:bCs/>
    </w:rPr>
  </w:style>
  <w:style w:type="paragraph" w:styleId="af0">
    <w:name w:val="Title"/>
    <w:basedOn w:val="a"/>
    <w:link w:val="af1"/>
    <w:qFormat/>
    <w:rsid w:val="00E72295"/>
    <w:pPr>
      <w:tabs>
        <w:tab w:val="left" w:pos="540"/>
      </w:tabs>
      <w:jc w:val="center"/>
    </w:pPr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character" w:customStyle="1" w:styleId="af1">
    <w:name w:val="标题 字符"/>
    <w:basedOn w:val="a0"/>
    <w:link w:val="af0"/>
    <w:rsid w:val="00E72295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A49FC-1085-4DF9-A951-C2B726BE0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Xu Xing</cp:lastModifiedBy>
  <cp:revision>20</cp:revision>
  <cp:lastPrinted>2017-02-24T06:22:00Z</cp:lastPrinted>
  <dcterms:created xsi:type="dcterms:W3CDTF">2018-11-02T07:47:00Z</dcterms:created>
  <dcterms:modified xsi:type="dcterms:W3CDTF">2020-05-14T05:22:00Z</dcterms:modified>
</cp:coreProperties>
</file>