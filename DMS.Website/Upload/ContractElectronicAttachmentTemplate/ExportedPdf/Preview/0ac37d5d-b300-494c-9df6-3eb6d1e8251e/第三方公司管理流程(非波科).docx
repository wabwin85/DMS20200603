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济南盈安科技有限公司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4b9bd89-6fe7-47b3-874a-6c9a1f487d3b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91a973fa-d7c0-4429-a2ab-a8f9f23e306a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11bad736-8227-4c21-b37f-7a703376439a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cea2eb7-b9cf-4b08-8d9d-09c85ec7e622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bab83920-4033-494f-98a2-586b4f9ec44c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ffbf410-2e24-4d56-9e2e-d2fa1c9afff9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51fb34e-b0c1-4ffe-9228-9e00c986fa45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f4b9bd89-6fe7-47b3-874a-6c9a1f487d3b" /><Relationship Type="http://schemas.openxmlformats.org/officeDocument/2006/relationships/aFChunk" Target="/word/afchunk3.docx" Id="AltChunkId-91a973fa-d7c0-4429-a2ab-a8f9f23e306a" /><Relationship Type="http://schemas.openxmlformats.org/officeDocument/2006/relationships/aFChunk" Target="/word/afchunk4.docx" Id="AltChunkId-11bad736-8227-4c21-b37f-7a703376439a" /><Relationship Type="http://schemas.openxmlformats.org/officeDocument/2006/relationships/aFChunk" Target="/word/afchunk5.docx" Id="AltChunkId-7cea2eb7-b9cf-4b08-8d9d-09c85ec7e622" /><Relationship Type="http://schemas.openxmlformats.org/officeDocument/2006/relationships/aFChunk" Target="/word/afchunk6.docx" Id="AltChunkId-bab83920-4033-494f-98a2-586b4f9ec44c" /><Relationship Type="http://schemas.openxmlformats.org/officeDocument/2006/relationships/aFChunk" Target="/word/afchunk7.docx" Id="AltChunkId-dffbf410-2e24-4d56-9e2e-d2fa1c9afff9" /><Relationship Type="http://schemas.openxmlformats.org/officeDocument/2006/relationships/aFChunk" Target="/word/afchunk8.docx" Id="AltChunkId-851fb34e-b0c1-4ffe-9228-9e00c986f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