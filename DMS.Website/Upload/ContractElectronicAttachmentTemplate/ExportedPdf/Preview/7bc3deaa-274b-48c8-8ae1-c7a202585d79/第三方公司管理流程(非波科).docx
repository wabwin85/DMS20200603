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1FE33293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  <w:r w:rsidR="00CC17E6">
        <w:rPr>
          <w:rFonts w:hint="eastAsia" w:eastAsiaTheme="minorEastAsia"/>
          <w:szCs w:val="24"/>
          <w:lang w:eastAsia="zh-CN"/>
        </w:rPr>
        <w:t>——国产厂家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1F356CDF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蓝威经营的</w:t>
      </w:r>
      <w:r w:rsidR="00CC17E6">
        <w:rPr>
          <w:rFonts w:hint="eastAsia" w:ascii="Times New Roman" w:hAnsi="Times New Roman" w:cs="Times New Roman"/>
          <w:sz w:val="24"/>
          <w:szCs w:val="24"/>
        </w:rPr>
        <w:t>国产厂家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，并作为《经销商协议》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E7229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14079E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="00CC17E6">
        <w:rPr>
          <w:rFonts w:hint="eastAsia" w:ascii="Times New Roman" w:hAnsi="Times New Roman" w:cs="Times New Roman"/>
          <w:sz w:val="24"/>
          <w:szCs w:val="24"/>
        </w:rPr>
        <w:t>相关厂家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bookmarkStart w:name="_GoBack" w:id="0"/>
      <w:bookmarkEnd w:id="0"/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085ABD" w:rsidP="00085ABD" w:rsidRDefault="00085ABD" w14:paraId="1EAE65F4" w14:textId="77777777">
      <w:pPr>
        <w:rPr>
          <w:rFonts w:hint="eastAsia"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B81A59" w14:paraId="6A4EA721" w14:textId="6293AD2F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商务部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D4343E" w:rsidP="00A80479" w:rsidRDefault="00D4343E" w14:paraId="1071736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1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2"/>
      <w:commentRangeStart w:id="3"/>
      <w:r w:rsidRPr="00E72295">
        <w:rPr>
          <w:rFonts w:ascii="Times New Roman" w:hAnsi="Times New Roman" w:cs="Times New Roman"/>
          <w:sz w:val="24"/>
          <w:szCs w:val="24"/>
        </w:rPr>
        <w:t>上海荟黎医疗器械销售中心（有限合伙）</w:t>
      </w:r>
      <w:bookmarkEnd w:id="2"/>
    </w:p>
    <w:p w:rsidRPr="00E72295" w:rsidR="0015458A" w:rsidP="00A80479" w:rsidRDefault="0015458A" w14:paraId="59CF49E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B81A59" w:rsidR="00DF0B13" w:rsidP="00B81A59" w:rsidRDefault="00DF0B13" w14:paraId="6196673F" w14:textId="77777777">
      <w:pPr>
        <w:widowControl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B81A59" w:rsidR="005048D5" w:rsidP="00B81A59" w:rsidRDefault="005048D5" w14:paraId="540D6067" w14:textId="1EAD8127">
      <w:pPr>
        <w:widowControl/>
        <w:jc w:val="left"/>
        <w:rPr>
          <w:rFonts w:hint="eastAsia" w:ascii="Arial" w:hAnsi="Arial" w:cs="Arial"/>
        </w:rPr>
      </w:pPr>
    </w:p>
    <w:sectPr w:rsidRPr="00B81A59" w:rsidR="005048D5" w:rsidSect="00BB0C39">
      <w:pgSz w:w="11906" w:h="16838"/>
      <w:pgMar w:top="907" w:right="851" w:bottom="709" w:left="851" w:header="851" w:footer="992" w:gutter="0"/>
      <w:cols w:space="425"/>
      <w:docGrid w:type="lines" w:linePitch="312"/>
    </w:sectPr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208cf1d7-7480-4d20-a4b3-ec4a879f8bd8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e5131f5b-20ea-489e-9a6e-04a59f9dfdc9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f8150ce7-027f-40ac-9733-fcdf98edf6ac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9092aedc-e102-44a2-a7f3-db31ee4a3595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bf4becf2-6c7f-43a0-8311-8a28d72acca3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88a7b195-e82d-4518-a524-bcd40b01c877"/>
    <w:p>
      <w:r>
        <w:br w:type="page"/>
      </w:r>
    </w:p>
    <w:p>
      <w:pPr>
        <w:sectPr>
          <w:type w:val="nextPage"/>
          <w:pgSz w:w="11906" w:h="16838"/>
          <w:pgMar w:top="720" w:right="720" w:bottom="720" w:left="720" w:header="851" w:footer="992" w:gutter="0"/>
        </w:sectPr>
      </w:pPr>
    </w:p>
    <w:altChunk r:id="AltChunkId-4500ca7c-c0dd-4e8d-8d91-a71201e3f7c2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a, He" w:date="2018-11-09T14:07:00Z" w:initials="MH">
    <w:p w14:paraId="7AE76282" w14:textId="77777777" w:rsidR="00CC17E6" w:rsidRDefault="00CC17E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75B59" w14:textId="77777777" w:rsidR="009F3BE3" w:rsidRDefault="009F3BE3" w:rsidP="004F3DE5">
      <w:r>
        <w:separator/>
      </w:r>
    </w:p>
  </w:endnote>
  <w:endnote w:type="continuationSeparator" w:id="0">
    <w:p w14:paraId="338BDAAE" w14:textId="77777777" w:rsidR="009F3BE3" w:rsidRDefault="009F3BE3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0B27" w14:textId="77777777" w:rsidR="009F3BE3" w:rsidRDefault="009F3BE3" w:rsidP="004F3DE5">
      <w:r>
        <w:separator/>
      </w:r>
    </w:p>
  </w:footnote>
  <w:footnote w:type="continuationSeparator" w:id="0">
    <w:p w14:paraId="134998FB" w14:textId="77777777" w:rsidR="009F3BE3" w:rsidRDefault="009F3BE3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4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19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3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5"/>
  </w:num>
  <w:num w:numId="5">
    <w:abstractNumId w:val="3"/>
  </w:num>
  <w:num w:numId="6">
    <w:abstractNumId w:val="10"/>
  </w:num>
  <w:num w:numId="7">
    <w:abstractNumId w:val="24"/>
  </w:num>
  <w:num w:numId="8">
    <w:abstractNumId w:val="11"/>
  </w:num>
  <w:num w:numId="9">
    <w:abstractNumId w:val="25"/>
  </w:num>
  <w:num w:numId="10">
    <w:abstractNumId w:val="8"/>
  </w:num>
  <w:num w:numId="11">
    <w:abstractNumId w:val="12"/>
  </w:num>
  <w:num w:numId="12">
    <w:abstractNumId w:val="13"/>
  </w:num>
  <w:num w:numId="13">
    <w:abstractNumId w:val="21"/>
  </w:num>
  <w:num w:numId="14">
    <w:abstractNumId w:val="16"/>
  </w:num>
  <w:num w:numId="15">
    <w:abstractNumId w:val="14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0"/>
  </w:num>
  <w:num w:numId="19">
    <w:abstractNumId w:val="18"/>
  </w:num>
  <w:num w:numId="20">
    <w:abstractNumId w:val="9"/>
  </w:num>
  <w:num w:numId="21">
    <w:abstractNumId w:val="17"/>
  </w:num>
  <w:num w:numId="22">
    <w:abstractNumId w:val="19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F3F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427C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38DA"/>
    <w:rsid w:val="0044162E"/>
    <w:rsid w:val="00441673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6001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2FCA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3BE3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1A59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7E6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11/relationships/people" Target="peop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aFChunk" Target="/word/afchunk2.docx" Id="AltChunkId-208cf1d7-7480-4d20-a4b3-ec4a879f8bd8" /><Relationship Type="http://schemas.openxmlformats.org/officeDocument/2006/relationships/aFChunk" Target="/word/afchunk3.docx" Id="AltChunkId-e5131f5b-20ea-489e-9a6e-04a59f9dfdc9" /><Relationship Type="http://schemas.openxmlformats.org/officeDocument/2006/relationships/aFChunk" Target="/word/afchunk4.docx" Id="AltChunkId-f8150ce7-027f-40ac-9733-fcdf98edf6ac" /><Relationship Type="http://schemas.openxmlformats.org/officeDocument/2006/relationships/aFChunk" Target="/word/afchunk5.docx" Id="AltChunkId-9092aedc-e102-44a2-a7f3-db31ee4a3595" /><Relationship Type="http://schemas.openxmlformats.org/officeDocument/2006/relationships/aFChunk" Target="/word/afchunk6.docx" Id="AltChunkId-bf4becf2-6c7f-43a0-8311-8a28d72acca3" /><Relationship Type="http://schemas.openxmlformats.org/officeDocument/2006/relationships/aFChunk" Target="/word/afchunk7.docx" Id="AltChunkId-88a7b195-e82d-4518-a524-bcd40b01c877" /><Relationship Type="http://schemas.openxmlformats.org/officeDocument/2006/relationships/aFChunk" Target="/word/afchunk8.docx" Id="AltChunkId-4500ca7c-c0dd-4e8d-8d91-a71201e3f7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A027-3F1A-4960-8A98-399BD1DE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zhao Amelie</cp:lastModifiedBy>
  <cp:revision>3</cp:revision>
  <cp:lastPrinted>2017-02-24T06:22:00Z</cp:lastPrinted>
  <dcterms:created xsi:type="dcterms:W3CDTF">2019-11-04T10:15:00Z</dcterms:created>
  <dcterms:modified xsi:type="dcterms:W3CDTF">2019-11-18T10:17:00Z</dcterms:modified>
</cp:coreProperties>
</file>