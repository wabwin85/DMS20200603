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77777777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28F636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int="eastAsia" w:ascii="Times New Roman" w:hAnsi="Times New Roman" w:cs="Times New Roman"/>
          <w:sz w:val="24"/>
          <w:szCs w:val="24"/>
        </w:rPr>
        <w:t>蓝威经营</w:t>
      </w:r>
      <w:proofErr w:type="gramEnd"/>
      <w:r>
        <w:rPr>
          <w:rFonts w:hint="eastAsia" w:ascii="Times New Roman" w:hAnsi="Times New Roman" w:cs="Times New Roman"/>
          <w:sz w:val="24"/>
          <w:szCs w:val="24"/>
        </w:rPr>
        <w:t>的</w:t>
      </w:r>
      <w:r w:rsidRPr="00E72295" w:rsidR="00583024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6823F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5991ED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，披露</w:t>
      </w:r>
      <w:r w:rsidRPr="00E72295" w:rsidR="00872937">
        <w:rPr>
          <w:rFonts w:hint="eastAsia" w:ascii="Times New Roman" w:hAnsi="Times New Roman" w:cs="Times New Roman"/>
          <w:sz w:val="24"/>
          <w:szCs w:val="24"/>
        </w:rPr>
        <w:t>的系统操作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方法见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附件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BA0C37" w:rsidP="00353D85" w:rsidRDefault="00BA0C37" w14:paraId="46A7D195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003200" w:rsidP="00234A2A" w:rsidRDefault="00527501" w14:paraId="2F20283B" w14:textId="12D9B66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Pr="00E72295" w:rsidR="00937B1D">
        <w:rPr>
          <w:rFonts w:ascii="Times New Roman" w:hAnsi="Times New Roman" w:cs="Times New Roman"/>
          <w:sz w:val="24"/>
          <w:szCs w:val="24"/>
        </w:rPr>
        <w:t>DMS</w:t>
      </w:r>
      <w:r w:rsidRPr="00E72295" w:rsidR="00937B1D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Pr="00E72295" w:rsidR="00937B1D">
        <w:rPr>
          <w:rFonts w:ascii="Times New Roman" w:hAnsi="Times New Roman" w:cs="Times New Roman"/>
          <w:sz w:val="24"/>
          <w:szCs w:val="24"/>
        </w:rPr>
        <w:t>选择</w:t>
      </w:r>
      <w:r w:rsidRPr="00E72295" w:rsidR="007571CA">
        <w:rPr>
          <w:rFonts w:ascii="Times New Roman" w:hAnsi="Times New Roman" w:cs="Times New Roman"/>
          <w:sz w:val="24"/>
          <w:szCs w:val="24"/>
        </w:rPr>
        <w:t>其与第三方的关系，</w:t>
      </w:r>
      <w:r w:rsidRPr="00E72295" w:rsidR="006A4D19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6A4D19">
        <w:rPr>
          <w:rFonts w:ascii="Times New Roman" w:hAnsi="Times New Roman" w:cs="Times New Roman"/>
          <w:sz w:val="24"/>
          <w:szCs w:val="24"/>
        </w:rPr>
        <w:t>经销商</w:t>
      </w:r>
      <w:r w:rsidRPr="00E72295" w:rsidR="00E93345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7571CA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或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医院指定公司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。若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7571CA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经销商</w:t>
      </w:r>
      <w:r w:rsidRPr="00E72295" w:rsidR="00836DB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6A4D19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E72295" w:rsidR="006A4D19">
        <w:rPr>
          <w:rFonts w:hint="eastAsia" w:ascii="Times New Roman" w:hAnsi="Times New Roman" w:cs="Times New Roman"/>
          <w:sz w:val="24"/>
          <w:szCs w:val="24"/>
        </w:rPr>
        <w:t>经销商应与该第三方签署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合同以</w:t>
      </w:r>
      <w:r w:rsidRPr="00E72295" w:rsidR="00160AB2">
        <w:rPr>
          <w:rFonts w:ascii="Times New Roman" w:hAnsi="Times New Roman" w:cs="Times New Roman"/>
          <w:sz w:val="24"/>
          <w:szCs w:val="24"/>
        </w:rPr>
        <w:t>及</w:t>
      </w:r>
      <w:r w:rsidRPr="00E72295" w:rsidR="007F7855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</w:t>
      </w:r>
      <w:proofErr w:type="gramStart"/>
      <w:r w:rsidRPr="00E72295" w:rsidR="00160AB2">
        <w:rPr>
          <w:rFonts w:hint="eastAsia" w:ascii="Times New Roman" w:hAnsi="Times New Roman" w:cs="Times New Roman"/>
          <w:sz w:val="24"/>
          <w:szCs w:val="24"/>
        </w:rPr>
        <w:t>规</w:t>
      </w:r>
      <w:proofErr w:type="gramEnd"/>
      <w:r w:rsidRPr="00E72295" w:rsidR="00160AB2">
        <w:rPr>
          <w:rFonts w:hint="eastAsia" w:ascii="Times New Roman" w:hAnsi="Times New Roman" w:cs="Times New Roman"/>
          <w:sz w:val="24"/>
          <w:szCs w:val="24"/>
        </w:rPr>
        <w:t>附件</w:t>
      </w:r>
      <w:r w:rsidRPr="00E72295" w:rsidR="00397058">
        <w:rPr>
          <w:rFonts w:ascii="Times New Roman" w:hAnsi="Times New Roman" w:cs="Times New Roman"/>
          <w:sz w:val="24"/>
          <w:szCs w:val="24"/>
        </w:rPr>
        <w:t>（</w:t>
      </w:r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附件模板见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866A8F" w:rsidR="00917C5F">
        <w:rPr>
          <w:rFonts w:hint="eastAsia" w:ascii="Times New Roman" w:hAnsi="Times New Roman" w:cs="Times New Roman"/>
          <w:color w:val="FF0000"/>
          <w:sz w:val="24"/>
          <w:szCs w:val="24"/>
        </w:rPr>
        <w:t>3</w:t>
      </w:r>
      <w:r w:rsidRPr="00E72295" w:rsidR="00397058">
        <w:rPr>
          <w:rFonts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，对第三方所有与</w:t>
      </w:r>
      <w:r w:rsidRPr="00E72295" w:rsidR="00397058">
        <w:rPr>
          <w:rFonts w:ascii="Times New Roman" w:hAnsi="Times New Roman" w:cs="Times New Roman"/>
          <w:sz w:val="24"/>
          <w:szCs w:val="24"/>
        </w:rPr>
        <w:t>销售</w:t>
      </w:r>
      <w:r w:rsidRPr="00E72295" w:rsidR="006A4D19">
        <w:rPr>
          <w:rFonts w:ascii="Times New Roman" w:hAnsi="Times New Roman" w:cs="Times New Roman"/>
          <w:sz w:val="24"/>
          <w:szCs w:val="24"/>
        </w:rPr>
        <w:t>BSC</w:t>
      </w:r>
      <w:r w:rsidRPr="00E72295" w:rsidR="006A4D19">
        <w:rPr>
          <w:rFonts w:ascii="Times New Roman" w:hAnsi="Times New Roman" w:cs="Times New Roman"/>
          <w:sz w:val="24"/>
          <w:szCs w:val="24"/>
        </w:rPr>
        <w:t>产品有关</w:t>
      </w:r>
      <w:r w:rsidRPr="00E72295" w:rsidR="00397058">
        <w:rPr>
          <w:rFonts w:ascii="Times New Roman" w:hAnsi="Times New Roman" w:cs="Times New Roman"/>
          <w:sz w:val="24"/>
          <w:szCs w:val="24"/>
        </w:rPr>
        <w:t>的</w:t>
      </w:r>
      <w:r w:rsidRPr="00E72295" w:rsidR="00872B5F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Pr="00E72295" w:rsidR="00872B5F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872B5F">
        <w:rPr>
          <w:rFonts w:ascii="Times New Roman" w:hAnsi="Times New Roman" w:cs="Times New Roman"/>
          <w:sz w:val="24"/>
          <w:szCs w:val="24"/>
        </w:rPr>
        <w:t>和</w:t>
      </w:r>
      <w:r w:rsidRPr="00E72295" w:rsidR="006A4D19">
        <w:rPr>
          <w:rFonts w:ascii="Times New Roman" w:hAnsi="Times New Roman" w:cs="Times New Roman"/>
          <w:sz w:val="24"/>
          <w:szCs w:val="24"/>
        </w:rPr>
        <w:t>质量培训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（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及质量培训资料见附件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4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866A8F" w:rsidR="006A4D19">
        <w:rPr>
          <w:rFonts w:hint="eastAsia" w:ascii="Times New Roman" w:hAnsi="Times New Roman" w:cs="Times New Roman"/>
          <w:color w:val="FF0000"/>
          <w:sz w:val="24"/>
          <w:szCs w:val="24"/>
        </w:rPr>
        <w:t>签署</w:t>
      </w:r>
      <w:r w:rsidRPr="00866A8F" w:rsidR="00397058">
        <w:rPr>
          <w:rFonts w:hint="eastAsia" w:ascii="Times New Roman" w:hAnsi="Times New Roman" w:cs="Times New Roman"/>
          <w:color w:val="FF0000"/>
          <w:sz w:val="24"/>
          <w:szCs w:val="24"/>
        </w:rPr>
        <w:t>培训签到表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5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E72295" w:rsidR="004A502C">
        <w:rPr>
          <w:rFonts w:ascii="Times New Roman" w:hAnsi="Times New Roman" w:cs="Times New Roman"/>
          <w:sz w:val="24"/>
          <w:szCs w:val="24"/>
        </w:rPr>
        <w:t>。</w:t>
      </w:r>
      <w:r w:rsidRPr="00E72295" w:rsidR="006B5061">
        <w:rPr>
          <w:rFonts w:hint="eastAsia" w:ascii="Times New Roman" w:hAnsi="Times New Roman" w:cs="Times New Roman"/>
          <w:sz w:val="24"/>
          <w:szCs w:val="24"/>
        </w:rPr>
        <w:t>并</w:t>
      </w:r>
      <w:r w:rsidRPr="00E72295" w:rsidR="00937B1D">
        <w:rPr>
          <w:rFonts w:ascii="Times New Roman" w:hAnsi="Times New Roman" w:cs="Times New Roman"/>
          <w:sz w:val="24"/>
          <w:szCs w:val="24"/>
        </w:rPr>
        <w:t>将文件</w:t>
      </w:r>
      <w:r w:rsidRPr="00E72295" w:rsidR="002A6FAA">
        <w:rPr>
          <w:rFonts w:ascii="Times New Roman" w:hAnsi="Times New Roman" w:cs="Times New Roman"/>
          <w:sz w:val="24"/>
          <w:szCs w:val="24"/>
        </w:rPr>
        <w:t>上传至</w:t>
      </w:r>
      <w:r w:rsidRPr="00E72295" w:rsidR="002A6FAA">
        <w:rPr>
          <w:rFonts w:ascii="Times New Roman" w:hAnsi="Times New Roman" w:cs="Times New Roman"/>
          <w:sz w:val="24"/>
          <w:szCs w:val="24"/>
        </w:rPr>
        <w:t>DMS</w:t>
      </w:r>
      <w:r w:rsidRPr="00E72295" w:rsidR="002A6FAA">
        <w:rPr>
          <w:rFonts w:ascii="Times New Roman" w:hAnsi="Times New Roman" w:cs="Times New Roman"/>
          <w:sz w:val="24"/>
          <w:szCs w:val="24"/>
        </w:rPr>
        <w:t>系统存档。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所有附件文件可从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DMS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系统</w:t>
      </w:r>
      <w:r w:rsidRPr="00E72295" w:rsidR="00234A2A">
        <w:rPr>
          <w:rFonts w:hint="eastAsia" w:ascii="Times New Roman" w:hAnsi="Times New Roman" w:cs="Times New Roman"/>
          <w:sz w:val="24"/>
          <w:szCs w:val="24"/>
        </w:rPr>
        <w:t>的“使用帮助及模板”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中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进行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下载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，下载路径见下图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40A05">
        <w:rPr>
          <w:rFonts w:ascii="Times New Roman" w:hAnsi="Times New Roman" w:cs="Times New Roman"/>
          <w:sz w:val="24"/>
          <w:szCs w:val="24"/>
        </w:rPr>
        <w:t>上传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40A05">
        <w:rPr>
          <w:rFonts w:ascii="Times New Roman" w:hAnsi="Times New Roman" w:cs="Times New Roman"/>
          <w:sz w:val="24"/>
          <w:szCs w:val="24"/>
        </w:rPr>
        <w:t>。</w:t>
      </w:r>
    </w:p>
    <w:p w:rsidRPr="0044399A" w:rsidR="00120279" w:rsidP="0044399A" w:rsidRDefault="0044399A" w14:paraId="3FAA083E" w14:textId="2A9E4E68">
      <w:pPr>
        <w:widowControl/>
        <w:ind w:left="-3" w:leftChars="-136" w:hanging="283" w:hangingChars="13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2295" w:rsidR="00685A32" w:rsidP="00120279" w:rsidRDefault="00FA0E15" w14:paraId="790AF67B" w14:textId="05B72861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 w:rsidR="004F6529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A30D2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应</w:t>
      </w:r>
      <w:r w:rsidRPr="00E72295" w:rsidR="00DA30D2">
        <w:rPr>
          <w:rFonts w:ascii="Times New Roman" w:hAnsi="Times New Roman" w:cs="Times New Roman"/>
          <w:sz w:val="24"/>
          <w:szCs w:val="24"/>
        </w:rPr>
        <w:t>通过</w:t>
      </w:r>
      <w:r w:rsidRPr="00E72295" w:rsidR="00E70D96">
        <w:rPr>
          <w:rFonts w:ascii="Times New Roman" w:hAnsi="Times New Roman" w:cs="Times New Roman"/>
          <w:sz w:val="24"/>
          <w:szCs w:val="24"/>
        </w:rPr>
        <w:t>BSC</w:t>
      </w:r>
      <w:r w:rsidRPr="00E72295" w:rsidR="00E70D96">
        <w:rPr>
          <w:rFonts w:ascii="Times New Roman" w:hAnsi="Times New Roman" w:cs="Times New Roman"/>
          <w:sz w:val="24"/>
          <w:szCs w:val="24"/>
        </w:rPr>
        <w:t>认可的</w:t>
      </w:r>
      <w:r w:rsidRPr="00E72295" w:rsidR="00DA30D2">
        <w:rPr>
          <w:rFonts w:ascii="Times New Roman" w:hAnsi="Times New Roman" w:cs="Times New Roman"/>
          <w:sz w:val="24"/>
          <w:szCs w:val="24"/>
        </w:rPr>
        <w:t>背景核查公司</w:t>
      </w:r>
      <w:r w:rsidRPr="00E72295" w:rsidR="00120279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Pr="00E72295" w:rsidR="00120279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120279">
        <w:rPr>
          <w:rFonts w:ascii="Times New Roman" w:hAnsi="Times New Roman" w:cs="Times New Roman"/>
          <w:sz w:val="24"/>
          <w:szCs w:val="24"/>
        </w:rPr>
        <w:t>）。</w:t>
      </w:r>
      <w:r w:rsidRPr="00E72295" w:rsidR="00B139FA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120279">
        <w:rPr>
          <w:rFonts w:ascii="Times New Roman" w:hAnsi="Times New Roman" w:cs="Times New Roman"/>
          <w:sz w:val="24"/>
          <w:szCs w:val="24"/>
        </w:rPr>
        <w:t>调查结果如有红色警示</w:t>
      </w:r>
      <w:r w:rsidRPr="00E72295" w:rsidR="00017857">
        <w:rPr>
          <w:rFonts w:ascii="Times New Roman" w:hAnsi="Times New Roman" w:cs="Times New Roman"/>
          <w:sz w:val="24"/>
          <w:szCs w:val="24"/>
        </w:rPr>
        <w:t>（</w:t>
      </w:r>
      <w:r w:rsidRPr="00E72295" w:rsidR="00017857">
        <w:rPr>
          <w:rFonts w:ascii="Times New Roman" w:hAnsi="Times New Roman" w:cs="Times New Roman"/>
          <w:sz w:val="24"/>
          <w:szCs w:val="24"/>
        </w:rPr>
        <w:t>Red Flag</w:t>
      </w:r>
      <w:r w:rsidRPr="00E72295" w:rsidR="00017857">
        <w:rPr>
          <w:rFonts w:ascii="Times New Roman" w:hAnsi="Times New Roman" w:cs="Times New Roman"/>
          <w:sz w:val="24"/>
          <w:szCs w:val="24"/>
        </w:rPr>
        <w:t>）</w:t>
      </w:r>
      <w:r w:rsidRPr="00E72295" w:rsidR="00120279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="00B97F9F">
        <w:rPr>
          <w:rFonts w:hint="eastAsia" w:ascii="Times New Roman" w:hAnsi="Times New Roman" w:cs="Times New Roman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D66225">
        <w:rPr>
          <w:rFonts w:ascii="Times New Roman" w:hAnsi="Times New Roman" w:cs="Times New Roman"/>
          <w:sz w:val="24"/>
          <w:szCs w:val="24"/>
        </w:rPr>
        <w:t>。</w:t>
      </w:r>
      <w:r w:rsidRPr="00E72295" w:rsidR="00C5595C">
        <w:rPr>
          <w:rFonts w:ascii="Times New Roman" w:hAnsi="Times New Roman" w:cs="Times New Roman"/>
          <w:sz w:val="24"/>
          <w:szCs w:val="24"/>
        </w:rPr>
        <w:t>若最终红色警示</w:t>
      </w:r>
      <w:r w:rsidRPr="00E72295" w:rsidR="00120279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C5595C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120279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6E7730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120279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000CFA">
        <w:rPr>
          <w:rFonts w:hint="eastAsia" w:ascii="Times New Roman" w:hAnsi="Times New Roman" w:cs="Times New Roman"/>
          <w:sz w:val="24"/>
          <w:szCs w:val="24"/>
        </w:rPr>
        <w:t>发送警告函，并且</w:t>
      </w:r>
      <w:r w:rsidRPr="00E72295" w:rsidR="009D3B29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120279">
        <w:rPr>
          <w:rFonts w:ascii="Times New Roman" w:hAnsi="Times New Roman" w:cs="Times New Roman"/>
          <w:sz w:val="24"/>
          <w:szCs w:val="24"/>
        </w:rPr>
        <w:t>采取</w:t>
      </w:r>
      <w:r w:rsidRPr="00E72295" w:rsidR="009D3B29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Pr="00E72295" w:rsidR="00120279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627AF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7627AF">
        <w:rPr>
          <w:rFonts w:ascii="Times New Roman" w:hAnsi="Times New Roman" w:cs="Times New Roman"/>
          <w:sz w:val="24"/>
          <w:szCs w:val="24"/>
        </w:rPr>
        <w:t>DMS</w:t>
      </w:r>
      <w:r w:rsidRPr="00E72295" w:rsidR="007627AF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685A32" w:rsidP="00353D85" w:rsidRDefault="00685A32" w14:paraId="349EC339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BA0C37" w:rsidP="00A65D33" w:rsidRDefault="00342FAE" w14:paraId="49B422F8" w14:textId="0DF8F8B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Pr="00E72295" w:rsidR="00976724">
        <w:rPr>
          <w:rFonts w:hint="eastAsia" w:ascii="Times New Roman" w:hAnsi="Times New Roman" w:cs="Times New Roman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Pr="00E72295" w:rsidR="00BC7E04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Pr="00E72295" w:rsidR="00B311E9">
        <w:rPr>
          <w:rFonts w:ascii="Times New Roman" w:hAnsi="Times New Roman" w:cs="Times New Roman"/>
          <w:sz w:val="24"/>
          <w:szCs w:val="24"/>
        </w:rPr>
        <w:t>医院公函、公告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、</w:t>
      </w:r>
      <w:r w:rsidRPr="00E72295" w:rsidR="00771C6B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和经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销售</w:t>
      </w:r>
      <w:r w:rsidRPr="00E72295" w:rsidR="00CD2595">
        <w:rPr>
          <w:rFonts w:hint="eastAsia" w:ascii="Times New Roman" w:hAnsi="Times New Roman" w:cs="Times New Roman"/>
          <w:sz w:val="24"/>
          <w:szCs w:val="24"/>
        </w:rPr>
        <w:t>团队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确认的经销商声明</w:t>
      </w:r>
      <w:r w:rsidRPr="00E72295" w:rsidR="00771C6B">
        <w:rPr>
          <w:rFonts w:ascii="Times New Roman" w:hAnsi="Times New Roman" w:cs="Times New Roman"/>
          <w:sz w:val="24"/>
          <w:szCs w:val="24"/>
        </w:rPr>
        <w:t>等。</w:t>
      </w:r>
      <w:proofErr w:type="gramStart"/>
      <w:r w:rsidRPr="00E72295" w:rsidR="002B79D4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proofErr w:type="gramEnd"/>
      <w:r w:rsidRPr="00E72295" w:rsidR="00DF6346">
        <w:rPr>
          <w:rFonts w:ascii="Times New Roman" w:hAnsi="Times New Roman" w:cs="Times New Roman"/>
          <w:sz w:val="24"/>
          <w:szCs w:val="24"/>
        </w:rPr>
        <w:t>（</w:t>
      </w:r>
      <w:r w:rsidRPr="00E72295" w:rsidR="00DF6346">
        <w:rPr>
          <w:rFonts w:ascii="Times New Roman" w:hAnsi="Times New Roman" w:cs="Times New Roman"/>
          <w:sz w:val="24"/>
          <w:szCs w:val="24"/>
        </w:rPr>
        <w:t>T1</w:t>
      </w:r>
      <w:r w:rsidRPr="00E72295" w:rsidR="00DF6346">
        <w:rPr>
          <w:rFonts w:ascii="Times New Roman" w:hAnsi="Times New Roman" w:cs="Times New Roman"/>
          <w:sz w:val="24"/>
          <w:szCs w:val="24"/>
        </w:rPr>
        <w:t>）或平台（</w:t>
      </w:r>
      <w:r w:rsidRPr="00E72295" w:rsidR="00DF6346">
        <w:rPr>
          <w:rFonts w:ascii="Times New Roman" w:hAnsi="Times New Roman" w:cs="Times New Roman"/>
          <w:sz w:val="24"/>
          <w:szCs w:val="24"/>
        </w:rPr>
        <w:t>T2</w:t>
      </w:r>
      <w:r w:rsidRPr="00E72295" w:rsidR="00DF6346">
        <w:rPr>
          <w:rFonts w:ascii="Times New Roman" w:hAnsi="Times New Roman" w:cs="Times New Roman"/>
          <w:sz w:val="24"/>
          <w:szCs w:val="24"/>
        </w:rPr>
        <w:t>）</w:t>
      </w:r>
      <w:r w:rsidRPr="00E72295" w:rsidR="002B79D4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Pr="00E72295" w:rsidR="002B79D4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2B79D4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Pr="00E72295" w:rsidR="00873695">
        <w:rPr>
          <w:rFonts w:ascii="Times New Roman" w:hAnsi="Times New Roman" w:cs="Times New Roman"/>
          <w:sz w:val="24"/>
          <w:szCs w:val="24"/>
        </w:rPr>
        <w:t>则</w:t>
      </w:r>
      <w:r w:rsidRPr="00E72295" w:rsidR="00DB0E76">
        <w:rPr>
          <w:rFonts w:ascii="Times New Roman" w:hAnsi="Times New Roman" w:cs="Times New Roman"/>
          <w:sz w:val="24"/>
          <w:szCs w:val="24"/>
        </w:rPr>
        <w:t>不再</w:t>
      </w:r>
      <w:r w:rsidRPr="00E72295" w:rsidR="00BC7E04">
        <w:rPr>
          <w:rFonts w:ascii="Times New Roman" w:hAnsi="Times New Roman" w:cs="Times New Roman"/>
          <w:sz w:val="24"/>
          <w:szCs w:val="24"/>
        </w:rPr>
        <w:t>适用本流程</w:t>
      </w:r>
      <w:r w:rsidRPr="00E72295" w:rsidR="00DB0E76">
        <w:rPr>
          <w:rFonts w:ascii="Times New Roman" w:hAnsi="Times New Roman" w:cs="Times New Roman"/>
          <w:sz w:val="24"/>
          <w:szCs w:val="24"/>
        </w:rPr>
        <w:t>。</w:t>
      </w:r>
      <w:r w:rsidRPr="00E72295" w:rsidR="00DF6346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DF6346">
        <w:rPr>
          <w:rFonts w:ascii="Times New Roman" w:hAnsi="Times New Roman" w:cs="Times New Roman"/>
          <w:sz w:val="24"/>
          <w:szCs w:val="24"/>
        </w:rPr>
        <w:t>经销商</w:t>
      </w:r>
      <w:r w:rsidRPr="00E72295" w:rsidR="007768F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DF6346">
        <w:rPr>
          <w:rFonts w:ascii="Times New Roman" w:hAnsi="Times New Roman" w:cs="Times New Roman"/>
          <w:sz w:val="24"/>
          <w:szCs w:val="24"/>
        </w:rPr>
        <w:t>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DF6346">
        <w:rPr>
          <w:rFonts w:ascii="Times New Roman" w:hAnsi="Times New Roman" w:cs="Times New Roman"/>
          <w:sz w:val="24"/>
          <w:szCs w:val="24"/>
        </w:rPr>
        <w:t>流程进行操作。</w:t>
      </w:r>
    </w:p>
    <w:p w:rsidRPr="00E72295" w:rsidR="00085ABD" w:rsidP="00085ABD" w:rsidRDefault="00085ABD" w14:paraId="1EAE65F4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lastRenderedPageBreak/>
        <w:t>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910DB3" w:rsidP="00150F7A" w:rsidRDefault="00910DB3" w14:paraId="37142C61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340A05" w14:paraId="1BF74621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第三方公司的续约：</w:t>
      </w:r>
    </w:p>
    <w:p w:rsidRPr="00E72295" w:rsidR="00340A05" w:rsidP="00A80479" w:rsidRDefault="002521CA" w14:paraId="784A1F00" w14:textId="4B634D6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OLE_LINK1" w:id="0"/>
      <w:bookmarkStart w:name="OLE_LINK2" w:id="1"/>
      <w:bookmarkStart w:name="OLE_LINK3" w:id="2"/>
      <w:bookmarkStart w:name="OLE_LINK4" w:id="3"/>
      <w:r w:rsidRPr="00E72295">
        <w:rPr>
          <w:rFonts w:hint="eastAsia" w:ascii="Times New Roman" w:hAnsi="Times New Roman" w:cs="Times New Roman"/>
          <w:sz w:val="24"/>
          <w:szCs w:val="24"/>
        </w:rPr>
        <w:t>对于“经销商指定”的第三方公司，经销商应在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该</w:t>
      </w:r>
      <w:r w:rsidRPr="00E72295" w:rsidR="007B474E">
        <w:rPr>
          <w:rFonts w:ascii="Times New Roman" w:hAnsi="Times New Roman" w:cs="Times New Roman"/>
          <w:sz w:val="24"/>
          <w:szCs w:val="24"/>
        </w:rPr>
        <w:t>第三方公司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满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一年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时，提前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DMS</w:t>
      </w:r>
      <w:r w:rsidRPr="00E72295">
        <w:rPr>
          <w:rFonts w:hint="eastAsia" w:ascii="Times New Roman" w:hAnsi="Times New Roman" w:cs="Times New Roman"/>
          <w:sz w:val="24"/>
          <w:szCs w:val="24"/>
        </w:rPr>
        <w:t>系统中提交“第三方公司续约”。并</w:t>
      </w:r>
      <w:r w:rsidRPr="00E72295" w:rsidR="009C141C">
        <w:rPr>
          <w:rFonts w:ascii="Times New Roman" w:hAnsi="Times New Roman" w:cs="Times New Roman"/>
          <w:sz w:val="24"/>
          <w:szCs w:val="24"/>
        </w:rPr>
        <w:t>与该第三方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重新签署</w:t>
      </w:r>
      <w:r w:rsidRPr="00E72295" w:rsidR="009C141C">
        <w:rPr>
          <w:rFonts w:ascii="Times New Roman" w:hAnsi="Times New Roman" w:cs="Times New Roman"/>
          <w:sz w:val="24"/>
          <w:szCs w:val="24"/>
        </w:rPr>
        <w:t>合同以及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9C141C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Pr="00E72295" w:rsidR="009C141C">
        <w:rPr>
          <w:rFonts w:ascii="Times New Roman" w:hAnsi="Times New Roman" w:cs="Times New Roman"/>
          <w:sz w:val="24"/>
          <w:szCs w:val="24"/>
        </w:rPr>
        <w:t>BSC</w:t>
      </w:r>
      <w:r w:rsidRPr="00E72295" w:rsidR="009C141C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，并</w:t>
      </w:r>
      <w:r w:rsidRPr="00E72295" w:rsidR="009C141C">
        <w:rPr>
          <w:rFonts w:ascii="Times New Roman" w:hAnsi="Times New Roman" w:cs="Times New Roman"/>
          <w:sz w:val="24"/>
          <w:szCs w:val="24"/>
        </w:rPr>
        <w:t>将文件上传至</w:t>
      </w:r>
      <w:r w:rsidRPr="00E72295" w:rsidR="009C141C">
        <w:rPr>
          <w:rFonts w:ascii="Times New Roman" w:hAnsi="Times New Roman" w:cs="Times New Roman"/>
          <w:sz w:val="24"/>
          <w:szCs w:val="24"/>
        </w:rPr>
        <w:t>DMS</w:t>
      </w:r>
      <w:r w:rsidRPr="00E72295" w:rsidR="009C141C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F5418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F5418">
        <w:rPr>
          <w:rFonts w:ascii="Times New Roman" w:hAnsi="Times New Roman" w:cs="Times New Roman"/>
          <w:sz w:val="24"/>
          <w:szCs w:val="24"/>
        </w:rPr>
        <w:t>上传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F5418">
        <w:rPr>
          <w:rFonts w:ascii="Times New Roman" w:hAnsi="Times New Roman" w:cs="Times New Roman"/>
          <w:sz w:val="24"/>
          <w:szCs w:val="24"/>
        </w:rPr>
        <w:t>。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若第三方公司届时已经不合作，或将在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:rsidRPr="00E72295" w:rsidR="00340A05" w:rsidP="00A80479" w:rsidRDefault="00340A05" w14:paraId="4E9439FC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125815" w14:paraId="27816379" w14:textId="5E9C0E65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或平台应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每两年</w:t>
      </w:r>
      <w:r w:rsidRPr="00E72295" w:rsidR="00340A05">
        <w:rPr>
          <w:rFonts w:ascii="Times New Roman" w:hAnsi="Times New Roman" w:cs="Times New Roman"/>
          <w:sz w:val="24"/>
          <w:szCs w:val="24"/>
        </w:rPr>
        <w:t>通过</w:t>
      </w:r>
      <w:r w:rsidRPr="00E72295" w:rsidR="00340A05">
        <w:rPr>
          <w:rFonts w:ascii="Times New Roman" w:hAnsi="Times New Roman" w:cs="Times New Roman"/>
          <w:sz w:val="24"/>
          <w:szCs w:val="24"/>
        </w:rPr>
        <w:t>BSC</w:t>
      </w:r>
      <w:r w:rsidRPr="00E72295" w:rsidR="00340A0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 w:rsidR="00340A05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340A05">
        <w:rPr>
          <w:rFonts w:ascii="Times New Roman" w:hAnsi="Times New Roman" w:cs="Times New Roman"/>
          <w:sz w:val="24"/>
          <w:szCs w:val="24"/>
        </w:rPr>
        <w:t>）。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340A0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 w:rsidR="00340A05">
        <w:rPr>
          <w:rFonts w:ascii="Times New Roman" w:hAnsi="Times New Roman" w:cs="Times New Roman"/>
          <w:sz w:val="24"/>
          <w:szCs w:val="24"/>
        </w:rPr>
        <w:t>Red Flag</w:t>
      </w:r>
      <w:r w:rsidRPr="00E72295" w:rsidR="00340A0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340A0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340A0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发送警告函，并且根据情节影响</w:t>
      </w:r>
      <w:r w:rsidRPr="00E72295" w:rsidR="00340A0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340A05">
        <w:rPr>
          <w:rFonts w:ascii="Times New Roman" w:hAnsi="Times New Roman" w:cs="Times New Roman"/>
          <w:sz w:val="24"/>
          <w:szCs w:val="24"/>
        </w:rPr>
        <w:t>DMS</w:t>
      </w:r>
      <w:r w:rsidRPr="00E72295" w:rsidR="00340A05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634FBE" w14:paraId="6A4EA721" w14:textId="320E1B7B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蓝威运营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4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2E95972D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5"/>
      <w:commentRangeStart w:id="6"/>
      <w:r w:rsidRPr="00E72295">
        <w:rPr>
          <w:rFonts w:ascii="Times New Roman" w:hAnsi="Times New Roman" w:cs="Times New Roman"/>
          <w:sz w:val="24"/>
          <w:szCs w:val="24"/>
        </w:rPr>
        <w:t>北京五道口医疗器械有限公司</w:t>
      </w:r>
      <w:bookmarkEnd w:id="5"/>
    </w:p>
    <w:p w:rsidRPr="00E72295" w:rsidR="0015458A" w:rsidP="00A80479" w:rsidRDefault="0015458A" w14:paraId="59CF49E0" w14:textId="5E83435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_GoBack" w:id="7"/>
      <w:bookmarkEnd w:id="7"/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4AE3B43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E72295" w:rsidR="00DF0B13" w:rsidP="00A80479" w:rsidRDefault="00DF0B13" w14:paraId="56F13175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7E032F0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5B30952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F0B13" w:rsidP="00BB0C39" w:rsidRDefault="00DF0B13" w14:paraId="6203D3FF" w14:textId="29CC906E">
      <w:pPr>
        <w:widowControl/>
        <w:jc w:val="left"/>
        <w:rPr>
          <w:rFonts w:hint="eastAsia" w:ascii="Arial" w:hAnsi="Arial" w:cs="Arial"/>
        </w:rPr>
      </w:pPr>
    </w:p>
    <w:p w:rsidRPr="00E72295" w:rsidR="005048D5" w:rsidP="00A80479" w:rsidRDefault="005048D5" w14:paraId="47E8BDFF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lastRenderedPageBreak/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流程图：</w:t>
      </w:r>
    </w:p>
    <w:p w:rsidR="005048D5" w:rsidP="00784ADF" w:rsidRDefault="005048D5" w14:paraId="46CDA9BE" w14:textId="420D9F8A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一级经销商第三方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2B5EC7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2B5EC7">
        <w:rPr>
          <w:rFonts w:ascii="Times New Roman" w:hAnsi="Times New Roman" w:cs="Times New Roman"/>
          <w:sz w:val="24"/>
          <w:szCs w:val="24"/>
        </w:rPr>
        <w:t>&amp;</w:t>
      </w:r>
      <w:r w:rsidRPr="00E72295" w:rsidR="002B5EC7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Del="00B148F7" w:rsidR="00B148F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03D33" w:rsidR="00784ADF" w:rsidP="00403D33" w:rsidRDefault="00784ADF" w14:paraId="0BFE9E5A" w14:textId="77777777">
      <w:pPr>
        <w:pStyle w:val="a3"/>
        <w:widowControl/>
        <w:ind w:left="72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P="009B62CF" w:rsidRDefault="002022C0" w14:paraId="163EAAD7" w14:textId="524ED35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P="009B62CF" w:rsidRDefault="00784ADF" w14:paraId="1708DCCF" w14:textId="77777777">
      <w:pPr>
        <w:pStyle w:val="a3"/>
        <w:widowControl/>
        <w:ind w:left="360" w:firstLine="0" w:firstLineChars="0"/>
        <w:jc w:val="left"/>
      </w:pPr>
    </w:p>
    <w:p w:rsidR="005048D5" w:rsidP="009B62CF" w:rsidRDefault="002022C0" w14:paraId="5AF5AA26" w14:textId="2DCDCED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="005048D5" w:rsidP="00A80479" w:rsidRDefault="005048D5" w14:paraId="1D8D62A0" w14:textId="16EB83C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2. </w:t>
      </w:r>
      <w:r w:rsidRPr="00E7229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BB0C39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F83099">
        <w:rPr>
          <w:rFonts w:hint="eastAsia" w:ascii="Times New Roman" w:hAnsi="Times New Roman" w:cs="Times New Roman"/>
          <w:sz w:val="24"/>
          <w:szCs w:val="24"/>
        </w:rPr>
        <w:t>&amp;</w:t>
      </w:r>
      <w:r w:rsidRPr="00E72295" w:rsidR="00F83099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R="00BB0C3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72295" w:rsidR="00784ADF" w:rsidP="00A80479" w:rsidRDefault="00784ADF" w14:paraId="642A8782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RDefault="002022C0" w14:paraId="387B9525" w14:textId="661C6907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RDefault="00784ADF" w14:paraId="5DE1F696" w14:textId="77777777">
      <w:pPr>
        <w:widowControl/>
        <w:jc w:val="left"/>
      </w:pPr>
    </w:p>
    <w:p w:rsidR="005048D5" w:rsidRDefault="002022C0" w14:paraId="540D6067" w14:textId="7773E678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Pr="00E72295" w:rsidR="005048D5" w:rsidP="00A80479" w:rsidRDefault="00F83099" w14:paraId="203825D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 xml:space="preserve">. 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一级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披露终止流程：</w:t>
      </w:r>
    </w:p>
    <w:p w:rsidRPr="005048D5" w:rsidR="005048D5" w:rsidP="00A80479" w:rsidRDefault="005048D5" w14:paraId="250F6099" w14:textId="6A91D501">
      <w:pPr>
        <w:pStyle w:val="a3"/>
        <w:widowControl/>
        <w:ind w:left="360" w:firstLine="0" w:firstLineChars="0"/>
        <w:jc w:val="left"/>
        <w:rPr>
          <w:rFonts w:ascii="Arial" w:hAnsi="Arial" w:cs="Arial"/>
        </w:rPr>
      </w:pPr>
    </w:p>
    <w:p w:rsidRPr="00686B5E" w:rsidR="004E6A88" w:rsidP="00784ADF" w:rsidRDefault="002022C0" w14:paraId="59F9A4B9" w14:textId="40CCFF6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86B5E" w:rsidR="004E6A88" w:rsidSect="00BB0C39"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62BA6" w14:textId="77777777" w:rsidR="00D3553B" w:rsidRDefault="00D3553B" w:rsidP="004F3DE5">
      <w:r>
        <w:separator/>
      </w:r>
    </w:p>
  </w:endnote>
  <w:endnote w:type="continuationSeparator" w:id="0">
    <w:p w14:paraId="6B678488" w14:textId="77777777" w:rsidR="00D3553B" w:rsidRDefault="00D3553B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00E7F" w14:textId="77777777" w:rsidR="00D3553B" w:rsidRDefault="00D3553B" w:rsidP="004F3DE5">
      <w:r>
        <w:separator/>
      </w:r>
    </w:p>
  </w:footnote>
  <w:footnote w:type="continuationSeparator" w:id="0">
    <w:p w14:paraId="2C4A3FAC" w14:textId="77777777" w:rsidR="00D3553B" w:rsidRDefault="00D3553B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B3EE5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AEA"/>
    <w:rsid w:val="00352F3F"/>
    <w:rsid w:val="00353A2A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06C4"/>
    <w:rsid w:val="005C08E3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902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553B"/>
    <w:rsid w:val="00D36C40"/>
    <w:rsid w:val="00D41379"/>
    <w:rsid w:val="00D4343E"/>
    <w:rsid w:val="00D51529"/>
    <w:rsid w:val="00D53543"/>
    <w:rsid w:val="00D54310"/>
    <w:rsid w:val="00D549AB"/>
    <w:rsid w:val="00D57764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F5036-2183-4D1E-A35B-B956CAAA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25</cp:revision>
  <cp:lastPrinted>2017-02-24T06:22:00Z</cp:lastPrinted>
  <dcterms:created xsi:type="dcterms:W3CDTF">2018-11-02T07:47:00Z</dcterms:created>
  <dcterms:modified xsi:type="dcterms:W3CDTF">2020-05-18T01:18:00Z</dcterms:modified>
</cp:coreProperties>
</file>