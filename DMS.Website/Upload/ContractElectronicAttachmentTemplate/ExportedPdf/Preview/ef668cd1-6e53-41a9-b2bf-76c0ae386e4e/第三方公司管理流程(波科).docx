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 w:ascii="Times New Roman" w:hAnsi="Times New Roman" w:cs="Times New Roman"/>
          <w:sz w:val="24"/>
          <w:szCs w:val="24"/>
        </w:rPr>
        <w:t>蓝威经营</w:t>
      </w:r>
      <w:proofErr w:type="gramEnd"/>
      <w:r>
        <w:rPr>
          <w:rFonts w:hint="eastAsia" w:ascii="Times New Roman" w:hAnsi="Times New Roman" w:cs="Times New Roman"/>
          <w:sz w:val="24"/>
          <w:szCs w:val="24"/>
        </w:rPr>
        <w:t>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lastRenderedPageBreak/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4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2E95972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5"/>
      <w:commentRangeStart w:id="6"/>
      <w:r w:rsidRPr="00E72295">
        <w:rPr>
          <w:rFonts w:ascii="Times New Roman" w:hAnsi="Times New Roman" w:cs="Times New Roman"/>
          <w:sz w:val="24"/>
          <w:szCs w:val="24"/>
        </w:rPr>
        <w:t>上海妙翔医疗器械销售中心</w:t>
      </w:r>
      <w:bookmarkEnd w:id="5"/>
    </w:p>
    <w:p w:rsidRPr="00E72295" w:rsidR="0015458A" w:rsidP="00A80479" w:rsidRDefault="0015458A" w14:paraId="59CF49E0" w14:textId="5E83435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4AE3B43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_GoBack" w:id="7"/>
      <w:bookmarkEnd w:id="7"/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lastRenderedPageBreak/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headerReference w:type="default" r:id="rId17"/>
      <w:footerReference w:type="default" r:id="rId18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9941E" w14:textId="77777777" w:rsidR="00953050" w:rsidRDefault="00953050" w:rsidP="004F3DE5">
      <w:r>
        <w:separator/>
      </w:r>
    </w:p>
  </w:endnote>
  <w:endnote w:type="continuationSeparator" w:id="0">
    <w:p w14:paraId="74DAE684" w14:textId="77777777" w:rsidR="00953050" w:rsidRDefault="00953050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65CA" w14:textId="7A49E92F" w:rsidR="0043742F" w:rsidRDefault="0043742F">
    <w:pPr>
      <w:pStyle w:val="a6"/>
    </w:pPr>
    <w:r>
      <w:t xml:space="preserve">   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A060" w14:textId="77777777" w:rsidR="00953050" w:rsidRDefault="00953050" w:rsidP="004F3DE5">
      <w:r>
        <w:separator/>
      </w:r>
    </w:p>
  </w:footnote>
  <w:footnote w:type="continuationSeparator" w:id="0">
    <w:p w14:paraId="599FB25F" w14:textId="77777777" w:rsidR="00953050" w:rsidRDefault="00953050" w:rsidP="004F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FC" w:rsidP="007C0B25" w:rsidRDefault="00E719FC" w14:paraId="304939F8" w14:textId="0374A801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3742F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902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0B2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050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16C04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37CE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553B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9FC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68EE8-03EA-4E77-80AF-41F2C2AB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30</cp:revision>
  <cp:lastPrinted>2017-02-24T06:22:00Z</cp:lastPrinted>
  <dcterms:created xsi:type="dcterms:W3CDTF">2018-11-02T07:47:00Z</dcterms:created>
  <dcterms:modified xsi:type="dcterms:W3CDTF">2020-05-18T03:52:00Z</dcterms:modified>
</cp:coreProperties>
</file>