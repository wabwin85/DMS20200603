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dd6a9a0-1bb0-48e7-aa29-579a55a48e90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65048d07-11c6-41fc-a84e-10440b2b5515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4bcfbdb-7bad-4b04-90b0-e004989e81a6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c7168f3-ca8e-41be-a5d8-57614b226458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fff89d8-0a5d-4fd1-a54e-f7bab6a31da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82c97fc-b548-49be-8aae-877f363c8f3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a745b7e-97e5-4318-8e2b-c86985f87f5d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fdd6a9a0-1bb0-48e7-aa29-579a55a48e90" /><Relationship Type="http://schemas.openxmlformats.org/officeDocument/2006/relationships/aFChunk" Target="/word/afchunk3.docx" Id="AltChunkId-65048d07-11c6-41fc-a84e-10440b2b5515" /><Relationship Type="http://schemas.openxmlformats.org/officeDocument/2006/relationships/aFChunk" Target="/word/afchunk4.docx" Id="AltChunkId-74bcfbdb-7bad-4b04-90b0-e004989e81a6" /><Relationship Type="http://schemas.openxmlformats.org/officeDocument/2006/relationships/aFChunk" Target="/word/afchunk5.docx" Id="AltChunkId-7c7168f3-ca8e-41be-a5d8-57614b226458" /><Relationship Type="http://schemas.openxmlformats.org/officeDocument/2006/relationships/aFChunk" Target="/word/afchunk6.docx" Id="AltChunkId-dfff89d8-0a5d-4fd1-a54e-f7bab6a31dae" /><Relationship Type="http://schemas.openxmlformats.org/officeDocument/2006/relationships/aFChunk" Target="/word/afchunk7.docx" Id="AltChunkId-f82c97fc-b548-49be-8aae-877f363c8f3f" /><Relationship Type="http://schemas.openxmlformats.org/officeDocument/2006/relationships/aFChunk" Target="/word/afchunk8.docx" Id="AltChunkId-8a745b7e-97e5-4318-8e2b-c86985f87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